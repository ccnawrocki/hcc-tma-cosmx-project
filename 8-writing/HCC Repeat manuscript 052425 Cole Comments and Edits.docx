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007C2" w14:textId="2A41D537" w:rsidR="002A1447" w:rsidRDefault="00EC23E1" w:rsidP="009C4402">
      <w:pPr>
        <w:jc w:val="center"/>
        <w:rPr>
          <w:rFonts w:ascii="Arial" w:hAnsi="Arial" w:cs="Arial"/>
          <w:b/>
          <w:sz w:val="22"/>
          <w:szCs w:val="22"/>
        </w:rPr>
      </w:pPr>
      <w:r>
        <w:rPr>
          <w:rFonts w:ascii="Arial" w:hAnsi="Arial" w:cs="Arial"/>
          <w:b/>
          <w:sz w:val="22"/>
          <w:szCs w:val="22"/>
        </w:rPr>
        <w:t xml:space="preserve">Single Cell </w:t>
      </w:r>
      <w:r w:rsidR="0059623A">
        <w:rPr>
          <w:rFonts w:ascii="Arial" w:hAnsi="Arial" w:cs="Arial"/>
          <w:b/>
          <w:sz w:val="22"/>
          <w:szCs w:val="22"/>
        </w:rPr>
        <w:t>Spatial Transcriptomic Profiling Identifies a LINE1</w:t>
      </w:r>
      <w:r w:rsidR="00904A47">
        <w:rPr>
          <w:rFonts w:ascii="Arial" w:hAnsi="Arial" w:cs="Arial"/>
          <w:b/>
          <w:sz w:val="22"/>
          <w:szCs w:val="22"/>
        </w:rPr>
        <w:t xml:space="preserve"> Associated</w:t>
      </w:r>
    </w:p>
    <w:p w14:paraId="17CB7F7D" w14:textId="2993B413" w:rsidR="006A2975" w:rsidRPr="002A48BB" w:rsidRDefault="0059623A" w:rsidP="009C4402">
      <w:pPr>
        <w:jc w:val="center"/>
        <w:rPr>
          <w:rFonts w:ascii="Arial" w:hAnsi="Arial" w:cs="Arial"/>
          <w:b/>
          <w:sz w:val="22"/>
          <w:szCs w:val="22"/>
        </w:rPr>
      </w:pPr>
      <w:r>
        <w:rPr>
          <w:rFonts w:ascii="Arial" w:hAnsi="Arial" w:cs="Arial"/>
          <w:b/>
          <w:sz w:val="22"/>
          <w:szCs w:val="22"/>
        </w:rPr>
        <w:t>Disarrayed Immune Microenvironment</w:t>
      </w:r>
      <w:r w:rsidR="00EC23E1">
        <w:rPr>
          <w:rFonts w:ascii="Arial" w:hAnsi="Arial" w:cs="Arial"/>
          <w:b/>
          <w:sz w:val="22"/>
          <w:szCs w:val="22"/>
        </w:rPr>
        <w:t xml:space="preserve"> in Hepatocellular Carcinoma</w:t>
      </w:r>
    </w:p>
    <w:p w14:paraId="74E69BD9" w14:textId="77777777" w:rsidR="006A2975" w:rsidRPr="002A48BB" w:rsidRDefault="006A2975" w:rsidP="00CA47B9">
      <w:pPr>
        <w:jc w:val="both"/>
        <w:rPr>
          <w:rFonts w:ascii="Arial" w:hAnsi="Arial" w:cs="Arial"/>
          <w:b/>
          <w:sz w:val="22"/>
          <w:szCs w:val="22"/>
        </w:rPr>
      </w:pPr>
    </w:p>
    <w:p w14:paraId="5D51DDD4" w14:textId="6346FDA8" w:rsidR="006A2975" w:rsidRPr="003D4637" w:rsidRDefault="006A2975" w:rsidP="00CA47B9">
      <w:pPr>
        <w:jc w:val="both"/>
        <w:rPr>
          <w:rFonts w:ascii="Arial" w:hAnsi="Arial" w:cs="Arial"/>
          <w:bCs/>
          <w:sz w:val="22"/>
          <w:szCs w:val="22"/>
        </w:rPr>
      </w:pPr>
      <w:r>
        <w:rPr>
          <w:rFonts w:ascii="Arial" w:hAnsi="Arial" w:cs="Arial"/>
          <w:sz w:val="22"/>
          <w:szCs w:val="22"/>
        </w:rPr>
        <w:t xml:space="preserve">Avril </w:t>
      </w:r>
      <w:r w:rsidR="00E87A5A">
        <w:rPr>
          <w:rFonts w:ascii="Arial" w:hAnsi="Arial" w:cs="Arial"/>
          <w:sz w:val="22"/>
          <w:szCs w:val="22"/>
        </w:rPr>
        <w:t xml:space="preserve">K. </w:t>
      </w:r>
      <w:r>
        <w:rPr>
          <w:rFonts w:ascii="Arial" w:hAnsi="Arial" w:cs="Arial"/>
          <w:sz w:val="22"/>
          <w:szCs w:val="22"/>
        </w:rPr>
        <w:t>Coley</w:t>
      </w:r>
      <w:r w:rsidR="00D039CF">
        <w:rPr>
          <w:rFonts w:ascii="Arial" w:hAnsi="Arial" w:cs="Arial"/>
          <w:sz w:val="22"/>
          <w:szCs w:val="22"/>
          <w:vertAlign w:val="superscript"/>
        </w:rPr>
        <w:t>1</w:t>
      </w:r>
      <w:r w:rsidR="0059623A">
        <w:rPr>
          <w:rFonts w:ascii="Arial" w:hAnsi="Arial" w:cs="Arial"/>
          <w:sz w:val="22"/>
          <w:szCs w:val="22"/>
          <w:vertAlign w:val="superscript"/>
        </w:rPr>
        <w:t>+</w:t>
      </w:r>
      <w:r w:rsidRPr="002A48BB">
        <w:rPr>
          <w:rFonts w:ascii="Arial" w:hAnsi="Arial" w:cs="Arial"/>
          <w:sz w:val="22"/>
          <w:szCs w:val="22"/>
        </w:rPr>
        <w:t xml:space="preserve">, </w:t>
      </w:r>
      <w:r w:rsidR="00D039CF">
        <w:rPr>
          <w:rFonts w:ascii="Arial" w:hAnsi="Arial" w:cs="Arial"/>
          <w:sz w:val="22"/>
          <w:szCs w:val="22"/>
        </w:rPr>
        <w:t>Cole Nawrocki</w:t>
      </w:r>
      <w:r w:rsidR="00F66C2C">
        <w:rPr>
          <w:rFonts w:ascii="Arial" w:hAnsi="Arial" w:cs="Arial"/>
          <w:sz w:val="22"/>
          <w:szCs w:val="22"/>
          <w:vertAlign w:val="superscript"/>
        </w:rPr>
        <w:t>2</w:t>
      </w:r>
      <w:r w:rsidR="00D039CF">
        <w:rPr>
          <w:rFonts w:ascii="Arial" w:hAnsi="Arial" w:cs="Arial"/>
          <w:sz w:val="22"/>
          <w:szCs w:val="22"/>
          <w:vertAlign w:val="superscript"/>
        </w:rPr>
        <w:t>,</w:t>
      </w:r>
      <w:r w:rsidR="00F66C2C">
        <w:rPr>
          <w:rFonts w:ascii="Arial" w:hAnsi="Arial" w:cs="Arial"/>
          <w:sz w:val="22"/>
          <w:szCs w:val="22"/>
          <w:vertAlign w:val="superscript"/>
        </w:rPr>
        <w:t>3</w:t>
      </w:r>
      <w:r w:rsidR="00D039CF">
        <w:rPr>
          <w:rFonts w:ascii="Arial" w:hAnsi="Arial" w:cs="Arial"/>
          <w:sz w:val="22"/>
          <w:szCs w:val="22"/>
          <w:vertAlign w:val="superscript"/>
        </w:rPr>
        <w:t>+</w:t>
      </w:r>
      <w:r w:rsidR="00D039CF">
        <w:rPr>
          <w:rFonts w:ascii="Arial" w:hAnsi="Arial" w:cs="Arial"/>
          <w:sz w:val="22"/>
          <w:szCs w:val="22"/>
        </w:rPr>
        <w:t xml:space="preserve">, </w:t>
      </w:r>
      <w:proofErr w:type="spellStart"/>
      <w:r w:rsidR="00570238">
        <w:rPr>
          <w:rFonts w:ascii="Arial" w:hAnsi="Arial" w:cs="Arial"/>
          <w:sz w:val="22"/>
          <w:szCs w:val="22"/>
        </w:rPr>
        <w:t>Bidish</w:t>
      </w:r>
      <w:proofErr w:type="spellEnd"/>
      <w:r w:rsidR="00570238">
        <w:rPr>
          <w:rFonts w:ascii="Arial" w:hAnsi="Arial" w:cs="Arial"/>
          <w:sz w:val="22"/>
          <w:szCs w:val="22"/>
        </w:rPr>
        <w:t xml:space="preserve"> </w:t>
      </w:r>
      <w:r w:rsidR="00570238" w:rsidRPr="002B595B">
        <w:rPr>
          <w:rFonts w:ascii="Arial" w:hAnsi="Arial" w:cs="Arial"/>
          <w:sz w:val="22"/>
          <w:szCs w:val="22"/>
        </w:rPr>
        <w:t>K.</w:t>
      </w:r>
      <w:r w:rsidR="00570238">
        <w:rPr>
          <w:rFonts w:ascii="Arial" w:hAnsi="Arial" w:cs="Arial"/>
          <w:sz w:val="22"/>
          <w:szCs w:val="22"/>
        </w:rPr>
        <w:t xml:space="preserve"> Patel</w:t>
      </w:r>
      <w:r w:rsidR="00F66C2C">
        <w:rPr>
          <w:rFonts w:ascii="Arial" w:hAnsi="Arial" w:cs="Arial"/>
          <w:sz w:val="22"/>
          <w:szCs w:val="22"/>
          <w:vertAlign w:val="superscript"/>
        </w:rPr>
        <w:t>2</w:t>
      </w:r>
      <w:r w:rsidR="00570238">
        <w:rPr>
          <w:rFonts w:ascii="Arial" w:hAnsi="Arial" w:cs="Arial"/>
          <w:sz w:val="22"/>
          <w:szCs w:val="22"/>
          <w:vertAlign w:val="superscript"/>
        </w:rPr>
        <w:t>,</w:t>
      </w:r>
      <w:r w:rsidR="00F66C2C">
        <w:rPr>
          <w:rFonts w:ascii="Arial" w:hAnsi="Arial" w:cs="Arial"/>
          <w:sz w:val="22"/>
          <w:szCs w:val="22"/>
          <w:vertAlign w:val="superscript"/>
        </w:rPr>
        <w:t>3</w:t>
      </w:r>
      <w:r w:rsidR="00D039CF">
        <w:rPr>
          <w:rFonts w:ascii="Arial" w:hAnsi="Arial" w:cs="Arial"/>
          <w:sz w:val="22"/>
          <w:szCs w:val="22"/>
          <w:vertAlign w:val="superscript"/>
        </w:rPr>
        <w:t>+</w:t>
      </w:r>
      <w:r w:rsidR="00570238">
        <w:rPr>
          <w:rFonts w:ascii="Arial" w:hAnsi="Arial" w:cs="Arial"/>
          <w:sz w:val="22"/>
          <w:szCs w:val="22"/>
        </w:rPr>
        <w:t xml:space="preserve">, </w:t>
      </w:r>
      <w:r w:rsidRPr="002A48BB">
        <w:rPr>
          <w:rFonts w:ascii="Arial" w:hAnsi="Arial" w:cs="Arial"/>
          <w:sz w:val="22"/>
          <w:szCs w:val="22"/>
        </w:rPr>
        <w:t>Amaya Pankaj</w:t>
      </w:r>
      <w:r w:rsidR="0059623A">
        <w:rPr>
          <w:rFonts w:ascii="Arial" w:hAnsi="Arial" w:cs="Arial"/>
          <w:sz w:val="22"/>
          <w:szCs w:val="22"/>
          <w:vertAlign w:val="superscript"/>
        </w:rPr>
        <w:t>2</w:t>
      </w:r>
      <w:r w:rsidR="00046EA2">
        <w:rPr>
          <w:rFonts w:ascii="Arial" w:hAnsi="Arial" w:cs="Arial"/>
          <w:sz w:val="22"/>
          <w:szCs w:val="22"/>
          <w:vertAlign w:val="superscript"/>
        </w:rPr>
        <w:t>,3</w:t>
      </w:r>
      <w:r w:rsidRPr="002A48BB">
        <w:rPr>
          <w:rFonts w:ascii="Arial" w:hAnsi="Arial" w:cs="Arial"/>
          <w:sz w:val="22"/>
          <w:szCs w:val="22"/>
        </w:rPr>
        <w:t>,</w:t>
      </w:r>
      <w:r>
        <w:rPr>
          <w:rFonts w:ascii="Arial" w:hAnsi="Arial" w:cs="Arial"/>
          <w:sz w:val="22"/>
          <w:szCs w:val="22"/>
        </w:rPr>
        <w:t xml:space="preserve"> </w:t>
      </w:r>
      <w:proofErr w:type="spellStart"/>
      <w:r w:rsidR="00023FBE">
        <w:rPr>
          <w:rFonts w:ascii="Arial" w:hAnsi="Arial" w:cs="Arial"/>
          <w:sz w:val="22"/>
          <w:szCs w:val="22"/>
        </w:rPr>
        <w:t>Zhoubo</w:t>
      </w:r>
      <w:proofErr w:type="spellEnd"/>
      <w:r w:rsidR="00023FBE">
        <w:rPr>
          <w:rFonts w:ascii="Arial" w:hAnsi="Arial" w:cs="Arial"/>
          <w:sz w:val="22"/>
          <w:szCs w:val="22"/>
        </w:rPr>
        <w:t xml:space="preserve"> Guo</w:t>
      </w:r>
      <w:r w:rsidR="00023FBE">
        <w:rPr>
          <w:rFonts w:ascii="Arial" w:hAnsi="Arial" w:cs="Arial"/>
          <w:sz w:val="22"/>
          <w:szCs w:val="22"/>
          <w:vertAlign w:val="superscript"/>
        </w:rPr>
        <w:t>4</w:t>
      </w:r>
      <w:r w:rsidR="00023FBE">
        <w:rPr>
          <w:rFonts w:ascii="Arial" w:hAnsi="Arial" w:cs="Arial"/>
          <w:sz w:val="22"/>
          <w:szCs w:val="22"/>
        </w:rPr>
        <w:t>,</w:t>
      </w:r>
      <w:r w:rsidR="00023FBE" w:rsidRPr="00F82558">
        <w:rPr>
          <w:rFonts w:ascii="Arial" w:hAnsi="Arial" w:cs="Arial"/>
          <w:sz w:val="22"/>
          <w:szCs w:val="22"/>
        </w:rPr>
        <w:t xml:space="preserve"> </w:t>
      </w:r>
      <w:r>
        <w:rPr>
          <w:rFonts w:ascii="Arial" w:hAnsi="Arial" w:cs="Arial"/>
          <w:sz w:val="22"/>
          <w:szCs w:val="22"/>
        </w:rPr>
        <w:t>Matthew J. Emmett</w:t>
      </w:r>
      <w:r w:rsidR="00046EA2">
        <w:rPr>
          <w:rFonts w:ascii="Arial" w:hAnsi="Arial" w:cs="Arial"/>
          <w:sz w:val="22"/>
          <w:szCs w:val="22"/>
          <w:vertAlign w:val="superscript"/>
        </w:rPr>
        <w:t>2</w:t>
      </w:r>
      <w:r w:rsidRPr="00981AC5">
        <w:rPr>
          <w:rFonts w:ascii="Arial" w:hAnsi="Arial" w:cs="Arial"/>
          <w:sz w:val="22"/>
          <w:szCs w:val="22"/>
          <w:vertAlign w:val="superscript"/>
        </w:rPr>
        <w:t>,</w:t>
      </w:r>
      <w:r w:rsidR="00046EA2">
        <w:rPr>
          <w:rFonts w:ascii="Arial" w:hAnsi="Arial" w:cs="Arial"/>
          <w:sz w:val="22"/>
          <w:szCs w:val="22"/>
          <w:vertAlign w:val="superscript"/>
        </w:rPr>
        <w:t>3</w:t>
      </w:r>
      <w:r w:rsidR="002C7942">
        <w:rPr>
          <w:rFonts w:ascii="Arial" w:hAnsi="Arial" w:cs="Arial"/>
          <w:sz w:val="22"/>
          <w:szCs w:val="22"/>
        </w:rPr>
        <w:t xml:space="preserve">, </w:t>
      </w:r>
      <w:r w:rsidRPr="002A48BB">
        <w:rPr>
          <w:rFonts w:ascii="Arial" w:hAnsi="Arial" w:cs="Arial"/>
          <w:sz w:val="22"/>
          <w:szCs w:val="22"/>
        </w:rPr>
        <w:t xml:space="preserve">Evan </w:t>
      </w:r>
      <w:r w:rsidR="008E603F">
        <w:rPr>
          <w:rFonts w:ascii="Arial" w:hAnsi="Arial" w:cs="Arial"/>
          <w:sz w:val="22"/>
          <w:szCs w:val="22"/>
        </w:rPr>
        <w:t xml:space="preserve">R. </w:t>
      </w:r>
      <w:r w:rsidRPr="002A48BB">
        <w:rPr>
          <w:rFonts w:ascii="Arial" w:hAnsi="Arial" w:cs="Arial"/>
          <w:sz w:val="22"/>
          <w:szCs w:val="22"/>
        </w:rPr>
        <w:t>Lang</w:t>
      </w:r>
      <w:r w:rsidR="00046EA2">
        <w:rPr>
          <w:rFonts w:ascii="Arial" w:hAnsi="Arial" w:cs="Arial"/>
          <w:sz w:val="22"/>
          <w:szCs w:val="22"/>
          <w:vertAlign w:val="superscript"/>
        </w:rPr>
        <w:t>2,3</w:t>
      </w:r>
      <w:r w:rsidRPr="002A48BB">
        <w:rPr>
          <w:rFonts w:ascii="Arial" w:hAnsi="Arial" w:cs="Arial"/>
          <w:sz w:val="22"/>
          <w:szCs w:val="22"/>
        </w:rPr>
        <w:t xml:space="preserve">, </w:t>
      </w:r>
      <w:r w:rsidRPr="00F82558">
        <w:rPr>
          <w:rFonts w:ascii="Arial" w:hAnsi="Arial" w:cs="Arial"/>
          <w:bCs/>
          <w:sz w:val="22"/>
          <w:szCs w:val="22"/>
        </w:rPr>
        <w:t>Yuhui Song</w:t>
      </w:r>
      <w:r w:rsidR="0059623A">
        <w:rPr>
          <w:rFonts w:ascii="Arial" w:hAnsi="Arial" w:cs="Arial"/>
          <w:bCs/>
          <w:sz w:val="22"/>
          <w:szCs w:val="22"/>
          <w:vertAlign w:val="superscript"/>
        </w:rPr>
        <w:t>2</w:t>
      </w:r>
      <w:r w:rsidR="00046EA2">
        <w:rPr>
          <w:rFonts w:ascii="Arial" w:hAnsi="Arial" w:cs="Arial"/>
          <w:bCs/>
          <w:sz w:val="22"/>
          <w:szCs w:val="22"/>
          <w:vertAlign w:val="superscript"/>
        </w:rPr>
        <w:t>,3</w:t>
      </w:r>
      <w:r w:rsidRPr="00F82558">
        <w:rPr>
          <w:rFonts w:ascii="Arial" w:hAnsi="Arial" w:cs="Arial"/>
          <w:bCs/>
          <w:sz w:val="22"/>
          <w:szCs w:val="22"/>
        </w:rPr>
        <w:t>,</w:t>
      </w:r>
      <w:r w:rsidR="002C7942">
        <w:rPr>
          <w:rFonts w:ascii="Arial" w:hAnsi="Arial" w:cs="Arial"/>
          <w:sz w:val="22"/>
          <w:szCs w:val="22"/>
        </w:rPr>
        <w:t xml:space="preserve"> </w:t>
      </w:r>
      <w:r w:rsidRPr="002A48BB">
        <w:rPr>
          <w:rFonts w:ascii="Arial" w:hAnsi="Arial" w:cs="Arial"/>
          <w:sz w:val="22"/>
          <w:szCs w:val="22"/>
        </w:rPr>
        <w:t>Katherine H. Xu</w:t>
      </w:r>
      <w:r w:rsidR="00046EA2">
        <w:rPr>
          <w:rFonts w:ascii="Arial" w:hAnsi="Arial" w:cs="Arial"/>
          <w:bCs/>
          <w:sz w:val="22"/>
          <w:szCs w:val="22"/>
          <w:vertAlign w:val="superscript"/>
        </w:rPr>
        <w:t>2,3</w:t>
      </w:r>
      <w:r w:rsidRPr="002A48BB">
        <w:rPr>
          <w:rFonts w:ascii="Arial" w:hAnsi="Arial" w:cs="Arial"/>
          <w:sz w:val="22"/>
          <w:szCs w:val="22"/>
        </w:rPr>
        <w:t xml:space="preserve">, </w:t>
      </w:r>
      <w:r w:rsidR="0059623A">
        <w:rPr>
          <w:rFonts w:ascii="Arial" w:hAnsi="Arial" w:cs="Arial"/>
          <w:sz w:val="21"/>
          <w:szCs w:val="21"/>
        </w:rPr>
        <w:t>Cristina R. Ferrone</w:t>
      </w:r>
      <w:r w:rsidR="00570238">
        <w:rPr>
          <w:rFonts w:ascii="Arial" w:hAnsi="Arial" w:cs="Arial"/>
          <w:sz w:val="21"/>
          <w:szCs w:val="21"/>
          <w:vertAlign w:val="superscript"/>
        </w:rPr>
        <w:t>5</w:t>
      </w:r>
      <w:r w:rsidR="0059623A">
        <w:rPr>
          <w:rFonts w:ascii="Arial" w:hAnsi="Arial" w:cs="Arial"/>
          <w:sz w:val="21"/>
          <w:szCs w:val="21"/>
        </w:rPr>
        <w:t xml:space="preserve">, </w:t>
      </w:r>
      <w:r w:rsidR="0059623A" w:rsidRPr="00F82558">
        <w:rPr>
          <w:rFonts w:ascii="Arial" w:hAnsi="Arial" w:cs="Arial"/>
          <w:bCs/>
          <w:sz w:val="22"/>
          <w:szCs w:val="22"/>
        </w:rPr>
        <w:t>Vikram Deshpande</w:t>
      </w:r>
      <w:r w:rsidR="00823EF1">
        <w:rPr>
          <w:rFonts w:ascii="Arial" w:hAnsi="Arial" w:cs="Arial"/>
          <w:bCs/>
          <w:sz w:val="22"/>
          <w:szCs w:val="22"/>
          <w:vertAlign w:val="superscript"/>
        </w:rPr>
        <w:t>6</w:t>
      </w:r>
      <w:r w:rsidR="0059623A" w:rsidRPr="00F82558">
        <w:rPr>
          <w:rFonts w:ascii="Arial" w:hAnsi="Arial" w:cs="Arial"/>
          <w:bCs/>
          <w:sz w:val="22"/>
          <w:szCs w:val="22"/>
        </w:rPr>
        <w:t xml:space="preserve">, </w:t>
      </w:r>
      <w:r w:rsidRPr="00F82558">
        <w:rPr>
          <w:rFonts w:ascii="Arial" w:hAnsi="Arial" w:cs="Arial"/>
          <w:bCs/>
          <w:sz w:val="22"/>
          <w:szCs w:val="22"/>
        </w:rPr>
        <w:t>Linda T. Nieman</w:t>
      </w:r>
      <w:r w:rsidRPr="00F82558">
        <w:rPr>
          <w:rFonts w:ascii="Arial" w:hAnsi="Arial" w:cs="Arial"/>
          <w:bCs/>
          <w:sz w:val="22"/>
          <w:szCs w:val="22"/>
          <w:vertAlign w:val="superscript"/>
        </w:rPr>
        <w:t>1</w:t>
      </w:r>
      <w:r w:rsidR="0059623A">
        <w:rPr>
          <w:rFonts w:ascii="Arial" w:hAnsi="Arial" w:cs="Arial"/>
          <w:bCs/>
          <w:sz w:val="22"/>
          <w:szCs w:val="22"/>
          <w:vertAlign w:val="superscript"/>
        </w:rPr>
        <w:t>,2</w:t>
      </w:r>
      <w:r w:rsidR="00327C8D">
        <w:rPr>
          <w:rFonts w:ascii="Arial" w:hAnsi="Arial" w:cs="Arial"/>
          <w:bCs/>
          <w:sz w:val="22"/>
          <w:szCs w:val="22"/>
        </w:rPr>
        <w:t xml:space="preserve">, </w:t>
      </w:r>
      <w:r w:rsidRPr="00F82558">
        <w:rPr>
          <w:rFonts w:ascii="Arial" w:hAnsi="Arial" w:cs="Arial"/>
          <w:bCs/>
          <w:sz w:val="22"/>
          <w:szCs w:val="22"/>
          <w:lang w:val="en-GB"/>
        </w:rPr>
        <w:t>Martin J. Aryee</w:t>
      </w:r>
      <w:r w:rsidR="00823EF1">
        <w:rPr>
          <w:rFonts w:ascii="Arial" w:hAnsi="Arial" w:cs="Arial"/>
          <w:bCs/>
          <w:sz w:val="22"/>
          <w:szCs w:val="22"/>
          <w:vertAlign w:val="superscript"/>
          <w:lang w:val="en-GB"/>
        </w:rPr>
        <w:t>7.8,</w:t>
      </w:r>
      <w:r w:rsidR="0059623A">
        <w:rPr>
          <w:rFonts w:ascii="Arial" w:hAnsi="Arial" w:cs="Arial"/>
          <w:bCs/>
          <w:sz w:val="22"/>
          <w:szCs w:val="22"/>
          <w:vertAlign w:val="superscript"/>
          <w:lang w:val="en-GB"/>
        </w:rPr>
        <w:t>9</w:t>
      </w:r>
      <w:r w:rsidR="00061BE2">
        <w:rPr>
          <w:rFonts w:ascii="Arial" w:hAnsi="Arial" w:cs="Arial"/>
          <w:bCs/>
          <w:sz w:val="22"/>
          <w:szCs w:val="22"/>
          <w:vertAlign w:val="superscript"/>
          <w:lang w:val="en-GB"/>
        </w:rPr>
        <w:t>#</w:t>
      </w:r>
      <w:r w:rsidRPr="00F82558">
        <w:rPr>
          <w:rFonts w:ascii="Arial" w:hAnsi="Arial" w:cs="Arial"/>
          <w:bCs/>
          <w:sz w:val="22"/>
          <w:szCs w:val="22"/>
          <w:lang w:val="en-GB"/>
        </w:rPr>
        <w:t>,</w:t>
      </w:r>
      <w:r w:rsidR="002C7942">
        <w:rPr>
          <w:rFonts w:ascii="Arial" w:hAnsi="Arial" w:cs="Arial"/>
          <w:sz w:val="21"/>
          <w:szCs w:val="21"/>
        </w:rPr>
        <w:t xml:space="preserve"> </w:t>
      </w:r>
      <w:r w:rsidR="007F67EB">
        <w:rPr>
          <w:rFonts w:ascii="Arial" w:hAnsi="Arial" w:cs="Arial"/>
          <w:bCs/>
          <w:sz w:val="22"/>
          <w:szCs w:val="22"/>
        </w:rPr>
        <w:t>Joseph W. Franses</w:t>
      </w:r>
      <w:r w:rsidR="0059623A">
        <w:rPr>
          <w:rFonts w:ascii="Arial" w:hAnsi="Arial" w:cs="Arial"/>
          <w:bCs/>
          <w:sz w:val="22"/>
          <w:szCs w:val="22"/>
          <w:vertAlign w:val="superscript"/>
        </w:rPr>
        <w:t>4</w:t>
      </w:r>
      <w:r w:rsidR="00061BE2">
        <w:rPr>
          <w:rFonts w:ascii="Arial" w:hAnsi="Arial" w:cs="Arial"/>
          <w:bCs/>
          <w:sz w:val="22"/>
          <w:szCs w:val="22"/>
          <w:vertAlign w:val="superscript"/>
        </w:rPr>
        <w:t>#</w:t>
      </w:r>
      <w:r w:rsidR="007F67EB">
        <w:rPr>
          <w:rFonts w:ascii="Arial" w:hAnsi="Arial" w:cs="Arial"/>
          <w:bCs/>
          <w:sz w:val="22"/>
          <w:szCs w:val="22"/>
        </w:rPr>
        <w:t>,</w:t>
      </w:r>
      <w:r w:rsidR="0059623A">
        <w:rPr>
          <w:rFonts w:ascii="Arial" w:hAnsi="Arial" w:cs="Arial"/>
          <w:bCs/>
          <w:sz w:val="22"/>
          <w:szCs w:val="22"/>
        </w:rPr>
        <w:t xml:space="preserve"> </w:t>
      </w:r>
      <w:r w:rsidRPr="002A48BB">
        <w:rPr>
          <w:rFonts w:ascii="Arial" w:hAnsi="Arial" w:cs="Arial"/>
          <w:sz w:val="22"/>
          <w:szCs w:val="22"/>
        </w:rPr>
        <w:t>David T. Ting</w:t>
      </w:r>
      <w:r w:rsidR="00046EA2">
        <w:rPr>
          <w:rFonts w:ascii="Arial" w:hAnsi="Arial" w:cs="Arial"/>
          <w:sz w:val="22"/>
          <w:szCs w:val="22"/>
          <w:vertAlign w:val="superscript"/>
        </w:rPr>
        <w:t>2,3</w:t>
      </w:r>
      <w:r w:rsidRPr="002A48BB">
        <w:rPr>
          <w:rFonts w:ascii="Arial" w:hAnsi="Arial" w:cs="Arial"/>
          <w:sz w:val="22"/>
          <w:szCs w:val="22"/>
          <w:vertAlign w:val="superscript"/>
        </w:rPr>
        <w:t>#</w:t>
      </w:r>
      <w:r w:rsidR="00061BE2">
        <w:rPr>
          <w:rFonts w:ascii="Arial" w:hAnsi="Arial" w:cs="Arial"/>
          <w:sz w:val="22"/>
          <w:szCs w:val="22"/>
          <w:vertAlign w:val="superscript"/>
        </w:rPr>
        <w:t>*</w:t>
      </w:r>
    </w:p>
    <w:p w14:paraId="28B807C7" w14:textId="77777777" w:rsidR="006A2975" w:rsidRPr="002A48BB" w:rsidRDefault="006A2975" w:rsidP="00CA47B9">
      <w:pPr>
        <w:jc w:val="both"/>
        <w:rPr>
          <w:rFonts w:ascii="Arial" w:hAnsi="Arial" w:cs="Arial"/>
          <w:sz w:val="22"/>
          <w:szCs w:val="22"/>
          <w:vertAlign w:val="superscript"/>
          <w:lang w:val="en-GB"/>
        </w:rPr>
      </w:pPr>
    </w:p>
    <w:p w14:paraId="25F44E7A" w14:textId="6C82E05B" w:rsidR="00D039CF" w:rsidRPr="00F82558" w:rsidRDefault="00D039CF" w:rsidP="00D039CF">
      <w:pPr>
        <w:pStyle w:val="Authors"/>
        <w:spacing w:before="0" w:after="0"/>
        <w:jc w:val="both"/>
        <w:rPr>
          <w:rFonts w:ascii="Arial" w:hAnsi="Arial" w:cs="Arial"/>
          <w:bCs/>
          <w:sz w:val="22"/>
          <w:szCs w:val="22"/>
        </w:rPr>
      </w:pPr>
      <w:r>
        <w:rPr>
          <w:rFonts w:ascii="Arial" w:hAnsi="Arial" w:cs="Arial"/>
          <w:bCs/>
          <w:sz w:val="22"/>
          <w:szCs w:val="22"/>
          <w:vertAlign w:val="superscript"/>
        </w:rPr>
        <w:t>1</w:t>
      </w:r>
      <w:r w:rsidRPr="00F82558">
        <w:rPr>
          <w:rFonts w:ascii="Arial" w:hAnsi="Arial" w:cs="Arial"/>
          <w:bCs/>
          <w:sz w:val="22"/>
          <w:szCs w:val="22"/>
          <w:vertAlign w:val="superscript"/>
        </w:rPr>
        <w:t xml:space="preserve"> </w:t>
      </w:r>
      <w:r w:rsidRPr="00F82558">
        <w:rPr>
          <w:rFonts w:ascii="Arial" w:hAnsi="Arial" w:cs="Arial"/>
          <w:bCs/>
          <w:sz w:val="22"/>
          <w:szCs w:val="22"/>
        </w:rPr>
        <w:t xml:space="preserve">Department of Surgery, Massachusetts General Hospital Harvard Medical School; Boston, MA, USA. </w:t>
      </w:r>
    </w:p>
    <w:p w14:paraId="370F1723" w14:textId="5654FE56" w:rsidR="006A2975" w:rsidRDefault="00D039CF" w:rsidP="00CA47B9">
      <w:pPr>
        <w:pStyle w:val="Authors"/>
        <w:spacing w:before="0" w:after="0"/>
        <w:jc w:val="both"/>
        <w:rPr>
          <w:rFonts w:ascii="Arial" w:hAnsi="Arial" w:cs="Arial"/>
          <w:bCs/>
          <w:sz w:val="22"/>
          <w:szCs w:val="22"/>
        </w:rPr>
      </w:pPr>
      <w:r>
        <w:rPr>
          <w:rFonts w:ascii="Arial" w:hAnsi="Arial" w:cs="Arial"/>
          <w:bCs/>
          <w:sz w:val="22"/>
          <w:szCs w:val="22"/>
          <w:vertAlign w:val="superscript"/>
        </w:rPr>
        <w:t>2</w:t>
      </w:r>
      <w:r w:rsidR="006A2975" w:rsidRPr="00F82558">
        <w:rPr>
          <w:rFonts w:ascii="Arial" w:hAnsi="Arial" w:cs="Arial"/>
          <w:bCs/>
          <w:sz w:val="22"/>
          <w:szCs w:val="22"/>
          <w:vertAlign w:val="superscript"/>
        </w:rPr>
        <w:t xml:space="preserve"> </w:t>
      </w:r>
      <w:r w:rsidR="006A2975" w:rsidRPr="00F82558">
        <w:rPr>
          <w:rFonts w:ascii="Arial" w:hAnsi="Arial" w:cs="Arial"/>
          <w:bCs/>
          <w:sz w:val="22"/>
          <w:szCs w:val="22"/>
        </w:rPr>
        <w:t xml:space="preserve">Mass General Cancer Center, Harvard Medical School; Charlestown, MA, USA. </w:t>
      </w:r>
    </w:p>
    <w:p w14:paraId="4C447475" w14:textId="4F968FDA" w:rsidR="0059623A" w:rsidRPr="00F82558" w:rsidRDefault="00D039CF" w:rsidP="00CA47B9">
      <w:pPr>
        <w:pStyle w:val="Authors"/>
        <w:spacing w:before="0" w:after="0"/>
        <w:jc w:val="both"/>
        <w:rPr>
          <w:rFonts w:ascii="Arial" w:hAnsi="Arial" w:cs="Arial"/>
          <w:bCs/>
          <w:sz w:val="22"/>
          <w:szCs w:val="22"/>
        </w:rPr>
      </w:pPr>
      <w:r>
        <w:rPr>
          <w:rFonts w:ascii="Arial" w:hAnsi="Arial" w:cs="Arial"/>
          <w:bCs/>
          <w:sz w:val="22"/>
          <w:szCs w:val="22"/>
          <w:vertAlign w:val="superscript"/>
        </w:rPr>
        <w:t>3</w:t>
      </w:r>
      <w:r w:rsidR="0059623A" w:rsidRPr="00F82558">
        <w:rPr>
          <w:rFonts w:ascii="Arial" w:hAnsi="Arial" w:cs="Arial"/>
          <w:bCs/>
          <w:sz w:val="22"/>
          <w:szCs w:val="22"/>
          <w:vertAlign w:val="superscript"/>
        </w:rPr>
        <w:t xml:space="preserve"> </w:t>
      </w:r>
      <w:r w:rsidR="0059623A" w:rsidRPr="00F82558">
        <w:rPr>
          <w:rFonts w:ascii="Arial" w:hAnsi="Arial" w:cs="Arial"/>
          <w:bCs/>
          <w:sz w:val="22"/>
          <w:szCs w:val="22"/>
        </w:rPr>
        <w:t xml:space="preserve">Department of Medicine, Massachusetts General Hospital, Harvard Medical School; Boston, MA, USA. </w:t>
      </w:r>
    </w:p>
    <w:p w14:paraId="2CD48D78" w14:textId="4F47CA70" w:rsidR="0059623A" w:rsidRDefault="0059623A" w:rsidP="00CA47B9">
      <w:pPr>
        <w:pStyle w:val="Authors"/>
        <w:spacing w:before="0" w:after="0"/>
        <w:jc w:val="both"/>
        <w:rPr>
          <w:rFonts w:ascii="Arial" w:hAnsi="Arial" w:cs="Arial"/>
          <w:bCs/>
          <w:sz w:val="22"/>
          <w:szCs w:val="22"/>
        </w:rPr>
      </w:pPr>
      <w:r>
        <w:rPr>
          <w:rFonts w:ascii="Arial" w:hAnsi="Arial" w:cs="Arial"/>
          <w:bCs/>
          <w:sz w:val="22"/>
          <w:szCs w:val="22"/>
          <w:vertAlign w:val="superscript"/>
        </w:rPr>
        <w:t xml:space="preserve">4 </w:t>
      </w:r>
      <w:r>
        <w:rPr>
          <w:rFonts w:ascii="Arial" w:hAnsi="Arial" w:cs="Arial"/>
          <w:bCs/>
          <w:sz w:val="22"/>
          <w:szCs w:val="22"/>
        </w:rPr>
        <w:t>Section of Hematology-Oncology, Department of Medicine, University of Chicago; Chicago, IL, USA.</w:t>
      </w:r>
    </w:p>
    <w:p w14:paraId="524DF985" w14:textId="125080FC" w:rsidR="0059623A" w:rsidRDefault="00823EF1" w:rsidP="00CA47B9">
      <w:pPr>
        <w:pStyle w:val="Authors"/>
        <w:spacing w:before="0" w:after="0"/>
        <w:jc w:val="both"/>
        <w:rPr>
          <w:rFonts w:ascii="Arial" w:hAnsi="Arial" w:cs="Arial"/>
          <w:sz w:val="22"/>
          <w:szCs w:val="22"/>
        </w:rPr>
      </w:pPr>
      <w:r>
        <w:rPr>
          <w:rFonts w:ascii="Arial" w:hAnsi="Arial" w:cs="Arial"/>
          <w:bCs/>
          <w:sz w:val="22"/>
          <w:szCs w:val="22"/>
          <w:vertAlign w:val="superscript"/>
          <w:lang w:val="en-GB"/>
        </w:rPr>
        <w:t>5</w:t>
      </w:r>
      <w:r w:rsidR="0059623A">
        <w:rPr>
          <w:rFonts w:ascii="Arial" w:hAnsi="Arial" w:cs="Arial"/>
          <w:bCs/>
          <w:sz w:val="22"/>
          <w:szCs w:val="22"/>
          <w:vertAlign w:val="superscript"/>
          <w:lang w:val="en-GB"/>
        </w:rPr>
        <w:t xml:space="preserve"> </w:t>
      </w:r>
      <w:r w:rsidR="0059623A">
        <w:rPr>
          <w:rFonts w:ascii="Arial" w:hAnsi="Arial" w:cs="Arial"/>
          <w:sz w:val="22"/>
          <w:szCs w:val="22"/>
        </w:rPr>
        <w:t>Department of Surgery, C</w:t>
      </w:r>
      <w:r w:rsidR="0059623A" w:rsidRPr="009E296E">
        <w:rPr>
          <w:rFonts w:ascii="Arial" w:hAnsi="Arial" w:cs="Arial"/>
          <w:sz w:val="22"/>
          <w:szCs w:val="22"/>
        </w:rPr>
        <w:t>edars-Sinai Hospital</w:t>
      </w:r>
      <w:r w:rsidR="0059623A">
        <w:rPr>
          <w:rFonts w:ascii="Arial" w:hAnsi="Arial" w:cs="Arial"/>
          <w:bCs/>
          <w:sz w:val="22"/>
          <w:szCs w:val="22"/>
        </w:rPr>
        <w:t>;</w:t>
      </w:r>
      <w:r w:rsidR="0059623A" w:rsidRPr="009E296E">
        <w:rPr>
          <w:rFonts w:ascii="Arial" w:hAnsi="Arial" w:cs="Arial"/>
          <w:sz w:val="22"/>
          <w:szCs w:val="22"/>
        </w:rPr>
        <w:t xml:space="preserve"> Los Angeles, CA</w:t>
      </w:r>
      <w:r w:rsidR="0059623A">
        <w:rPr>
          <w:rFonts w:ascii="Arial" w:hAnsi="Arial" w:cs="Arial"/>
          <w:sz w:val="22"/>
          <w:szCs w:val="22"/>
        </w:rPr>
        <w:t>, USA.</w:t>
      </w:r>
    </w:p>
    <w:p w14:paraId="580BBDAA" w14:textId="482C2516" w:rsidR="0059623A" w:rsidRPr="0059623A" w:rsidRDefault="00823EF1" w:rsidP="00CA47B9">
      <w:pPr>
        <w:pStyle w:val="Authors"/>
        <w:spacing w:before="0" w:after="0"/>
        <w:jc w:val="both"/>
        <w:rPr>
          <w:rFonts w:ascii="Arial" w:hAnsi="Arial" w:cs="Arial"/>
          <w:bCs/>
          <w:sz w:val="22"/>
          <w:szCs w:val="22"/>
        </w:rPr>
      </w:pPr>
      <w:r>
        <w:rPr>
          <w:rFonts w:ascii="Arial" w:hAnsi="Arial" w:cs="Arial"/>
          <w:bCs/>
          <w:sz w:val="22"/>
          <w:szCs w:val="22"/>
          <w:vertAlign w:val="superscript"/>
        </w:rPr>
        <w:t>6</w:t>
      </w:r>
      <w:r w:rsidR="0059623A" w:rsidRPr="00F82558">
        <w:rPr>
          <w:rFonts w:ascii="Arial" w:hAnsi="Arial" w:cs="Arial"/>
          <w:bCs/>
          <w:sz w:val="22"/>
          <w:szCs w:val="22"/>
        </w:rPr>
        <w:t xml:space="preserve"> Department of Pathology, Beth Israel Deaconess Medical Center, Harvard Medical School; Boston, MA, USA.</w:t>
      </w:r>
    </w:p>
    <w:p w14:paraId="5B795E6E" w14:textId="33489221" w:rsidR="006A2975" w:rsidRPr="00F82558" w:rsidRDefault="00823EF1" w:rsidP="00CA47B9">
      <w:pPr>
        <w:pStyle w:val="Authors"/>
        <w:spacing w:before="0" w:after="0"/>
        <w:jc w:val="both"/>
        <w:rPr>
          <w:rFonts w:ascii="Arial" w:hAnsi="Arial" w:cs="Arial"/>
          <w:bCs/>
          <w:sz w:val="22"/>
          <w:szCs w:val="22"/>
          <w:lang w:val="en-GB"/>
        </w:rPr>
      </w:pPr>
      <w:r>
        <w:rPr>
          <w:rFonts w:ascii="Arial" w:hAnsi="Arial" w:cs="Arial"/>
          <w:bCs/>
          <w:sz w:val="22"/>
          <w:szCs w:val="22"/>
          <w:vertAlign w:val="superscript"/>
          <w:lang w:val="en-GB"/>
        </w:rPr>
        <w:t>7</w:t>
      </w:r>
      <w:r w:rsidR="006A2975" w:rsidRPr="00F82558">
        <w:rPr>
          <w:rFonts w:ascii="Arial" w:hAnsi="Arial" w:cs="Arial"/>
          <w:bCs/>
          <w:sz w:val="22"/>
          <w:szCs w:val="22"/>
          <w:lang w:val="en-GB"/>
        </w:rPr>
        <w:t xml:space="preserve"> </w:t>
      </w:r>
      <w:bookmarkStart w:id="0" w:name="_Hlk115770289"/>
      <w:r w:rsidR="006A2975" w:rsidRPr="00F82558">
        <w:rPr>
          <w:rFonts w:ascii="Arial" w:hAnsi="Arial" w:cs="Arial"/>
          <w:bCs/>
          <w:sz w:val="22"/>
          <w:szCs w:val="22"/>
          <w:lang w:val="en-GB"/>
        </w:rPr>
        <w:t>Department of Biostatistics, Harvard T.H. Chan School of Public Health</w:t>
      </w:r>
      <w:r w:rsidR="009E296E">
        <w:rPr>
          <w:rFonts w:ascii="Arial" w:hAnsi="Arial" w:cs="Arial"/>
          <w:bCs/>
          <w:sz w:val="22"/>
          <w:szCs w:val="22"/>
        </w:rPr>
        <w:t>;</w:t>
      </w:r>
      <w:r w:rsidR="006A2975" w:rsidRPr="00F82558">
        <w:rPr>
          <w:rFonts w:ascii="Arial" w:hAnsi="Arial" w:cs="Arial"/>
          <w:bCs/>
          <w:sz w:val="22"/>
          <w:szCs w:val="22"/>
          <w:lang w:val="en-GB"/>
        </w:rPr>
        <w:t xml:space="preserve"> Boston, MA, USA.</w:t>
      </w:r>
      <w:bookmarkEnd w:id="0"/>
    </w:p>
    <w:p w14:paraId="5A28889D" w14:textId="581A33C0" w:rsidR="006A2975" w:rsidRPr="00F82558" w:rsidRDefault="00823EF1" w:rsidP="00CA47B9">
      <w:pPr>
        <w:pStyle w:val="Authors"/>
        <w:spacing w:before="0" w:after="0"/>
        <w:jc w:val="both"/>
        <w:rPr>
          <w:rFonts w:ascii="Arial" w:hAnsi="Arial" w:cs="Arial"/>
          <w:bCs/>
          <w:sz w:val="22"/>
          <w:szCs w:val="22"/>
          <w:lang w:val="en-GB"/>
        </w:rPr>
      </w:pPr>
      <w:r>
        <w:rPr>
          <w:rFonts w:ascii="Arial" w:hAnsi="Arial" w:cs="Arial"/>
          <w:bCs/>
          <w:sz w:val="22"/>
          <w:szCs w:val="22"/>
          <w:vertAlign w:val="superscript"/>
          <w:lang w:val="en-GB"/>
        </w:rPr>
        <w:t>8</w:t>
      </w:r>
      <w:r w:rsidR="006A2975" w:rsidRPr="00F82558">
        <w:rPr>
          <w:rFonts w:ascii="Arial" w:hAnsi="Arial" w:cs="Arial"/>
          <w:bCs/>
          <w:sz w:val="22"/>
          <w:szCs w:val="22"/>
          <w:lang w:val="en-GB"/>
        </w:rPr>
        <w:t xml:space="preserve"> Department of Data Sciences, Dana-Farber Cancer Institute</w:t>
      </w:r>
      <w:r w:rsidR="009E296E">
        <w:rPr>
          <w:rFonts w:ascii="Arial" w:hAnsi="Arial" w:cs="Arial"/>
          <w:bCs/>
          <w:sz w:val="22"/>
          <w:szCs w:val="22"/>
        </w:rPr>
        <w:t>;</w:t>
      </w:r>
      <w:r w:rsidR="006A2975" w:rsidRPr="00F82558">
        <w:rPr>
          <w:rFonts w:ascii="Arial" w:hAnsi="Arial" w:cs="Arial"/>
          <w:bCs/>
          <w:sz w:val="22"/>
          <w:szCs w:val="22"/>
          <w:lang w:val="en-GB"/>
        </w:rPr>
        <w:t xml:space="preserve"> Boston, MA, USA</w:t>
      </w:r>
    </w:p>
    <w:p w14:paraId="257EB569" w14:textId="0DE11601" w:rsidR="009E296E" w:rsidRDefault="00823EF1" w:rsidP="00CA47B9">
      <w:pPr>
        <w:pStyle w:val="Authors"/>
        <w:spacing w:before="0" w:after="0"/>
        <w:jc w:val="both"/>
        <w:rPr>
          <w:rFonts w:ascii="Arial" w:hAnsi="Arial" w:cs="Arial"/>
          <w:bCs/>
          <w:sz w:val="22"/>
          <w:szCs w:val="22"/>
          <w:lang w:val="en-GB"/>
        </w:rPr>
      </w:pPr>
      <w:r>
        <w:rPr>
          <w:rFonts w:ascii="Arial" w:hAnsi="Arial" w:cs="Arial"/>
          <w:bCs/>
          <w:sz w:val="22"/>
          <w:szCs w:val="22"/>
          <w:vertAlign w:val="superscript"/>
          <w:lang w:val="en-GB"/>
        </w:rPr>
        <w:t>9</w:t>
      </w:r>
      <w:r w:rsidR="006A2975" w:rsidRPr="00F82558">
        <w:rPr>
          <w:rFonts w:ascii="Arial" w:hAnsi="Arial" w:cs="Arial"/>
          <w:bCs/>
          <w:sz w:val="22"/>
          <w:szCs w:val="22"/>
          <w:lang w:val="en-GB"/>
        </w:rPr>
        <w:t xml:space="preserve"> Broad Institute of Harvard and MIT</w:t>
      </w:r>
      <w:r w:rsidR="009E296E">
        <w:rPr>
          <w:rFonts w:ascii="Arial" w:hAnsi="Arial" w:cs="Arial"/>
          <w:bCs/>
          <w:sz w:val="22"/>
          <w:szCs w:val="22"/>
        </w:rPr>
        <w:t>;</w:t>
      </w:r>
      <w:r w:rsidR="006A2975" w:rsidRPr="00F82558">
        <w:rPr>
          <w:rFonts w:ascii="Arial" w:hAnsi="Arial" w:cs="Arial"/>
          <w:bCs/>
          <w:sz w:val="22"/>
          <w:szCs w:val="22"/>
          <w:lang w:val="en-GB"/>
        </w:rPr>
        <w:t xml:space="preserve"> Cambridge, MA, USA.</w:t>
      </w:r>
    </w:p>
    <w:p w14:paraId="0AFFD523" w14:textId="77777777" w:rsidR="006A2975" w:rsidRDefault="006A2975" w:rsidP="00CA47B9">
      <w:pPr>
        <w:pStyle w:val="Authors"/>
        <w:spacing w:before="0" w:after="0"/>
        <w:jc w:val="both"/>
        <w:rPr>
          <w:rFonts w:ascii="Arial" w:hAnsi="Arial" w:cs="Arial"/>
          <w:bCs/>
          <w:sz w:val="22"/>
          <w:szCs w:val="22"/>
        </w:rPr>
      </w:pPr>
    </w:p>
    <w:p w14:paraId="43CD0CB3" w14:textId="57ECC090" w:rsidR="0059623A" w:rsidRDefault="0059623A" w:rsidP="00CA47B9">
      <w:pPr>
        <w:pStyle w:val="Authors"/>
        <w:spacing w:before="0" w:after="0"/>
        <w:jc w:val="both"/>
        <w:rPr>
          <w:rFonts w:ascii="Arial" w:hAnsi="Arial" w:cs="Arial"/>
          <w:bCs/>
          <w:sz w:val="22"/>
          <w:szCs w:val="22"/>
        </w:rPr>
      </w:pPr>
      <w:r>
        <w:rPr>
          <w:rFonts w:ascii="Arial" w:hAnsi="Arial" w:cs="Arial"/>
          <w:bCs/>
          <w:sz w:val="22"/>
          <w:szCs w:val="22"/>
        </w:rPr>
        <w:t>+ Equal contribution</w:t>
      </w:r>
    </w:p>
    <w:p w14:paraId="13A06148" w14:textId="3E0EF09A" w:rsidR="006A2975" w:rsidRDefault="00061BE2" w:rsidP="00CA47B9">
      <w:pPr>
        <w:pStyle w:val="Authors"/>
        <w:spacing w:before="0" w:after="0"/>
        <w:jc w:val="both"/>
        <w:rPr>
          <w:rFonts w:ascii="Arial" w:hAnsi="Arial" w:cs="Arial"/>
          <w:bCs/>
          <w:sz w:val="22"/>
          <w:szCs w:val="22"/>
        </w:rPr>
      </w:pPr>
      <w:r>
        <w:rPr>
          <w:rFonts w:ascii="Arial" w:hAnsi="Arial" w:cs="Arial"/>
          <w:bCs/>
          <w:sz w:val="22"/>
          <w:szCs w:val="22"/>
        </w:rPr>
        <w:t>#</w:t>
      </w:r>
      <w:r w:rsidR="007F67EB">
        <w:rPr>
          <w:rFonts w:ascii="Arial" w:hAnsi="Arial" w:cs="Arial"/>
          <w:bCs/>
          <w:sz w:val="22"/>
          <w:szCs w:val="22"/>
        </w:rPr>
        <w:t xml:space="preserve"> Equal contribution</w:t>
      </w:r>
    </w:p>
    <w:p w14:paraId="3D2939A7" w14:textId="77777777" w:rsidR="007F67EB" w:rsidRPr="002A48BB" w:rsidRDefault="007F67EB" w:rsidP="00CA47B9">
      <w:pPr>
        <w:pStyle w:val="Authors"/>
        <w:spacing w:before="0" w:after="0"/>
        <w:jc w:val="both"/>
        <w:rPr>
          <w:rFonts w:ascii="Arial" w:hAnsi="Arial" w:cs="Arial"/>
          <w:bCs/>
          <w:sz w:val="22"/>
          <w:szCs w:val="22"/>
        </w:rPr>
      </w:pPr>
    </w:p>
    <w:p w14:paraId="0AC0B82A" w14:textId="422586D5" w:rsidR="006A2975" w:rsidRPr="002A48BB" w:rsidRDefault="00061BE2" w:rsidP="00CA47B9">
      <w:pPr>
        <w:jc w:val="both"/>
        <w:rPr>
          <w:rFonts w:ascii="Arial" w:hAnsi="Arial" w:cs="Arial"/>
          <w:sz w:val="22"/>
          <w:szCs w:val="22"/>
          <w:lang w:val="en-GB"/>
        </w:rPr>
      </w:pPr>
      <w:r>
        <w:rPr>
          <w:rFonts w:ascii="Arial" w:hAnsi="Arial" w:cs="Arial"/>
          <w:sz w:val="22"/>
          <w:szCs w:val="22"/>
          <w:vertAlign w:val="superscript"/>
          <w:lang w:val="en-GB"/>
        </w:rPr>
        <w:t>*</w:t>
      </w:r>
      <w:r w:rsidR="00F32BC5">
        <w:rPr>
          <w:rFonts w:ascii="Arial" w:hAnsi="Arial" w:cs="Arial"/>
          <w:sz w:val="22"/>
          <w:szCs w:val="22"/>
          <w:lang w:val="en-GB"/>
        </w:rPr>
        <w:t xml:space="preserve"> </w:t>
      </w:r>
      <w:r w:rsidR="003C49D8">
        <w:rPr>
          <w:rFonts w:ascii="Arial" w:hAnsi="Arial" w:cs="Arial"/>
          <w:sz w:val="22"/>
          <w:szCs w:val="22"/>
          <w:lang w:val="en-GB"/>
        </w:rPr>
        <w:t>C</w:t>
      </w:r>
      <w:r w:rsidR="00F32BC5">
        <w:rPr>
          <w:rFonts w:ascii="Arial" w:hAnsi="Arial" w:cs="Arial"/>
          <w:sz w:val="22"/>
          <w:szCs w:val="22"/>
          <w:lang w:val="en-GB"/>
        </w:rPr>
        <w:t>orresponding author</w:t>
      </w:r>
    </w:p>
    <w:p w14:paraId="1E65CECB" w14:textId="77777777" w:rsidR="006A2975" w:rsidRPr="002A48BB" w:rsidRDefault="006A2975" w:rsidP="00CA47B9">
      <w:pPr>
        <w:jc w:val="both"/>
        <w:outlineLvl w:val="0"/>
        <w:rPr>
          <w:rFonts w:ascii="Arial" w:hAnsi="Arial" w:cs="Arial"/>
          <w:sz w:val="22"/>
          <w:szCs w:val="22"/>
          <w:lang w:val="en-GB"/>
        </w:rPr>
      </w:pPr>
      <w:r w:rsidRPr="002A48BB">
        <w:rPr>
          <w:rFonts w:ascii="Arial" w:hAnsi="Arial" w:cs="Arial"/>
          <w:sz w:val="22"/>
          <w:szCs w:val="22"/>
          <w:lang w:val="en-GB"/>
        </w:rPr>
        <w:t>David T. Ting, MD (</w:t>
      </w:r>
      <w:hyperlink r:id="rId8" w:history="1">
        <w:r w:rsidRPr="002A48BB">
          <w:rPr>
            <w:rStyle w:val="Hyperlink"/>
            <w:rFonts w:ascii="Arial" w:hAnsi="Arial" w:cs="Arial"/>
            <w:sz w:val="22"/>
            <w:szCs w:val="22"/>
            <w:lang w:val="en-GB"/>
          </w:rPr>
          <w:t>dting1@mgh.harvard.edu</w:t>
        </w:r>
      </w:hyperlink>
      <w:r w:rsidRPr="002A48BB">
        <w:rPr>
          <w:rFonts w:ascii="Arial" w:hAnsi="Arial" w:cs="Arial"/>
          <w:sz w:val="22"/>
          <w:szCs w:val="22"/>
          <w:lang w:val="en-GB"/>
        </w:rPr>
        <w:t xml:space="preserve">) </w:t>
      </w:r>
    </w:p>
    <w:p w14:paraId="42BB09AD" w14:textId="77777777" w:rsidR="006A2975" w:rsidRPr="002A48BB" w:rsidRDefault="006A2975" w:rsidP="00CA47B9">
      <w:pPr>
        <w:jc w:val="both"/>
        <w:outlineLvl w:val="0"/>
        <w:rPr>
          <w:rFonts w:ascii="Arial" w:hAnsi="Arial" w:cs="Arial"/>
          <w:sz w:val="22"/>
          <w:szCs w:val="22"/>
        </w:rPr>
      </w:pPr>
      <w:r w:rsidRPr="002A48BB">
        <w:rPr>
          <w:rFonts w:ascii="Arial" w:hAnsi="Arial" w:cs="Arial"/>
          <w:sz w:val="22"/>
          <w:szCs w:val="22"/>
        </w:rPr>
        <w:t>Associate Clinical Director for Innovation</w:t>
      </w:r>
    </w:p>
    <w:p w14:paraId="1C6F1A13" w14:textId="77777777" w:rsidR="006A2975" w:rsidRPr="002A48BB" w:rsidRDefault="006A2975" w:rsidP="00CA47B9">
      <w:pPr>
        <w:jc w:val="both"/>
        <w:outlineLvl w:val="0"/>
        <w:rPr>
          <w:rFonts w:ascii="Arial" w:hAnsi="Arial" w:cs="Arial"/>
          <w:sz w:val="22"/>
          <w:szCs w:val="22"/>
        </w:rPr>
      </w:pPr>
      <w:r w:rsidRPr="002A48BB">
        <w:rPr>
          <w:rFonts w:ascii="Arial" w:hAnsi="Arial" w:cs="Arial"/>
          <w:sz w:val="22"/>
          <w:szCs w:val="22"/>
        </w:rPr>
        <w:t>Massachusetts General Hospital Cancer Center</w:t>
      </w:r>
    </w:p>
    <w:p w14:paraId="6D4817C7" w14:textId="77777777" w:rsidR="006A2975" w:rsidRPr="002A48BB" w:rsidRDefault="006A2975" w:rsidP="00CA47B9">
      <w:pPr>
        <w:jc w:val="both"/>
        <w:outlineLvl w:val="0"/>
        <w:rPr>
          <w:rFonts w:ascii="Arial" w:hAnsi="Arial" w:cs="Arial"/>
          <w:sz w:val="22"/>
          <w:szCs w:val="22"/>
        </w:rPr>
      </w:pPr>
      <w:r w:rsidRPr="002A48BB">
        <w:rPr>
          <w:rFonts w:ascii="Arial" w:hAnsi="Arial" w:cs="Arial"/>
          <w:sz w:val="22"/>
          <w:szCs w:val="22"/>
        </w:rPr>
        <w:t>Associate Professor of Medicine</w:t>
      </w:r>
    </w:p>
    <w:p w14:paraId="01C51513" w14:textId="77777777" w:rsidR="006A2975" w:rsidRPr="002A48BB" w:rsidRDefault="006A2975" w:rsidP="00CA47B9">
      <w:pPr>
        <w:jc w:val="both"/>
        <w:outlineLvl w:val="0"/>
        <w:rPr>
          <w:rFonts w:ascii="Arial" w:hAnsi="Arial" w:cs="Arial"/>
          <w:sz w:val="22"/>
          <w:szCs w:val="22"/>
        </w:rPr>
      </w:pPr>
      <w:r w:rsidRPr="002A48BB">
        <w:rPr>
          <w:rFonts w:ascii="Arial" w:hAnsi="Arial" w:cs="Arial"/>
          <w:sz w:val="22"/>
          <w:szCs w:val="22"/>
        </w:rPr>
        <w:t>Harvard Medical School</w:t>
      </w:r>
    </w:p>
    <w:p w14:paraId="00C61D0C" w14:textId="77777777" w:rsidR="006A2975" w:rsidRPr="002A48BB" w:rsidRDefault="006A2975" w:rsidP="00CA47B9">
      <w:pPr>
        <w:jc w:val="both"/>
        <w:rPr>
          <w:rFonts w:ascii="Arial" w:hAnsi="Arial" w:cs="Arial"/>
          <w:sz w:val="22"/>
          <w:szCs w:val="22"/>
        </w:rPr>
      </w:pPr>
      <w:r w:rsidRPr="002A48BB">
        <w:rPr>
          <w:rFonts w:ascii="Arial" w:hAnsi="Arial" w:cs="Arial"/>
          <w:sz w:val="22"/>
          <w:szCs w:val="22"/>
        </w:rPr>
        <w:t>Building 149, Thirteenth Street, Rm 6-6003</w:t>
      </w:r>
    </w:p>
    <w:p w14:paraId="4B55101B" w14:textId="77777777" w:rsidR="006A2975" w:rsidRPr="002A48BB" w:rsidRDefault="006A2975" w:rsidP="00CA47B9">
      <w:pPr>
        <w:jc w:val="both"/>
        <w:rPr>
          <w:rFonts w:ascii="Arial" w:hAnsi="Arial" w:cs="Arial"/>
          <w:sz w:val="22"/>
          <w:szCs w:val="22"/>
        </w:rPr>
      </w:pPr>
      <w:r w:rsidRPr="002A48BB">
        <w:rPr>
          <w:rFonts w:ascii="Arial" w:hAnsi="Arial" w:cs="Arial"/>
          <w:sz w:val="22"/>
          <w:szCs w:val="22"/>
        </w:rPr>
        <w:t>Charlestown, Massachusetts 02129</w:t>
      </w:r>
      <w:r w:rsidRPr="002A48BB">
        <w:rPr>
          <w:rFonts w:ascii="Arial" w:hAnsi="Arial" w:cs="Arial"/>
          <w:sz w:val="22"/>
          <w:szCs w:val="22"/>
        </w:rPr>
        <w:tab/>
        <w:t xml:space="preserve">        </w:t>
      </w:r>
    </w:p>
    <w:p w14:paraId="2E3D9C12" w14:textId="72BBC348" w:rsidR="00705FE7" w:rsidRDefault="006A2975" w:rsidP="005A435C">
      <w:pPr>
        <w:jc w:val="both"/>
        <w:rPr>
          <w:rFonts w:ascii="Arial" w:hAnsi="Arial" w:cs="Arial"/>
          <w:sz w:val="22"/>
          <w:szCs w:val="22"/>
        </w:rPr>
      </w:pPr>
      <w:r w:rsidRPr="002A48BB">
        <w:rPr>
          <w:rFonts w:ascii="Arial" w:hAnsi="Arial" w:cs="Arial"/>
          <w:sz w:val="22"/>
          <w:szCs w:val="22"/>
        </w:rPr>
        <w:t>Tel: 617-240-9402   Fax: 617 724-3676</w:t>
      </w:r>
    </w:p>
    <w:p w14:paraId="2BC7DC0D" w14:textId="77777777" w:rsidR="005A435C" w:rsidRPr="005A435C" w:rsidRDefault="005A435C" w:rsidP="005A435C">
      <w:pPr>
        <w:jc w:val="both"/>
        <w:rPr>
          <w:rFonts w:ascii="Arial" w:hAnsi="Arial" w:cs="Arial"/>
          <w:sz w:val="22"/>
          <w:szCs w:val="22"/>
        </w:rPr>
      </w:pPr>
    </w:p>
    <w:p w14:paraId="39725E93" w14:textId="77777777" w:rsidR="00FD633B" w:rsidRDefault="00FD633B" w:rsidP="00FD633B">
      <w:pPr>
        <w:jc w:val="both"/>
        <w:rPr>
          <w:rFonts w:ascii="Arial" w:hAnsi="Arial" w:cs="Arial"/>
          <w:b/>
          <w:sz w:val="22"/>
          <w:szCs w:val="22"/>
        </w:rPr>
      </w:pPr>
      <w:r>
        <w:rPr>
          <w:rFonts w:ascii="Arial" w:hAnsi="Arial" w:cs="Arial"/>
          <w:b/>
          <w:sz w:val="22"/>
          <w:szCs w:val="22"/>
        </w:rPr>
        <w:t>KEYWORDS</w:t>
      </w:r>
    </w:p>
    <w:p w14:paraId="73A304EA" w14:textId="77777777" w:rsidR="00FD633B" w:rsidRPr="00705FE7" w:rsidRDefault="00FD633B" w:rsidP="00FD633B">
      <w:pPr>
        <w:jc w:val="both"/>
        <w:rPr>
          <w:rFonts w:ascii="Arial" w:hAnsi="Arial" w:cs="Arial"/>
          <w:bCs/>
          <w:sz w:val="22"/>
          <w:szCs w:val="22"/>
        </w:rPr>
      </w:pPr>
      <w:r>
        <w:rPr>
          <w:rFonts w:ascii="Arial" w:hAnsi="Arial" w:cs="Arial"/>
          <w:bCs/>
          <w:sz w:val="22"/>
          <w:szCs w:val="22"/>
        </w:rPr>
        <w:t>Spatial transcriptomics, hepatocellular carcinoma, tumor microenvironment, immune microenvironment, LINE-1, repeat RNAs</w:t>
      </w:r>
    </w:p>
    <w:p w14:paraId="0EC1BCBD" w14:textId="77777777" w:rsidR="00FD633B" w:rsidRDefault="00FD633B" w:rsidP="00CA47B9">
      <w:pPr>
        <w:spacing w:line="480" w:lineRule="auto"/>
        <w:jc w:val="both"/>
        <w:rPr>
          <w:rFonts w:ascii="Arial" w:hAnsi="Arial" w:cs="Arial"/>
          <w:b/>
          <w:sz w:val="22"/>
          <w:szCs w:val="22"/>
        </w:rPr>
      </w:pPr>
    </w:p>
    <w:p w14:paraId="3FE93005" w14:textId="77777777" w:rsidR="00FD633B" w:rsidRDefault="00FD633B">
      <w:pPr>
        <w:rPr>
          <w:rFonts w:ascii="Arial" w:hAnsi="Arial" w:cs="Arial"/>
          <w:b/>
          <w:sz w:val="22"/>
          <w:szCs w:val="22"/>
        </w:rPr>
      </w:pPr>
      <w:r>
        <w:rPr>
          <w:rFonts w:ascii="Arial" w:hAnsi="Arial" w:cs="Arial"/>
          <w:b/>
          <w:sz w:val="22"/>
          <w:szCs w:val="22"/>
        </w:rPr>
        <w:br w:type="page"/>
      </w:r>
    </w:p>
    <w:p w14:paraId="1A85C4CF" w14:textId="50008B34" w:rsidR="00705FE7" w:rsidRDefault="00FD633B" w:rsidP="00CA47B9">
      <w:pPr>
        <w:spacing w:line="480" w:lineRule="auto"/>
        <w:jc w:val="both"/>
        <w:rPr>
          <w:rFonts w:ascii="Arial" w:hAnsi="Arial" w:cs="Arial"/>
          <w:b/>
          <w:sz w:val="22"/>
          <w:szCs w:val="22"/>
        </w:rPr>
      </w:pPr>
      <w:r>
        <w:rPr>
          <w:rFonts w:ascii="Arial" w:hAnsi="Arial" w:cs="Arial"/>
          <w:b/>
          <w:sz w:val="22"/>
          <w:szCs w:val="22"/>
        </w:rPr>
        <w:lastRenderedPageBreak/>
        <w:t>ABSTRACT</w:t>
      </w:r>
    </w:p>
    <w:p w14:paraId="47979400" w14:textId="59ACF59A" w:rsidR="00FD633B" w:rsidRDefault="00FD633B" w:rsidP="00CA47B9">
      <w:pPr>
        <w:spacing w:line="480" w:lineRule="auto"/>
        <w:jc w:val="both"/>
        <w:rPr>
          <w:rFonts w:ascii="Arial" w:hAnsi="Arial" w:cs="Arial"/>
          <w:bCs/>
          <w:sz w:val="22"/>
          <w:szCs w:val="22"/>
        </w:rPr>
      </w:pPr>
      <w:r>
        <w:rPr>
          <w:rFonts w:ascii="Arial" w:hAnsi="Arial" w:cs="Arial"/>
          <w:b/>
          <w:sz w:val="22"/>
          <w:szCs w:val="22"/>
        </w:rPr>
        <w:t>Purpose</w:t>
      </w:r>
      <w:r>
        <w:rPr>
          <w:rFonts w:ascii="Arial" w:hAnsi="Arial" w:cs="Arial"/>
          <w:bCs/>
          <w:sz w:val="22"/>
          <w:szCs w:val="22"/>
        </w:rPr>
        <w:t xml:space="preserve">: </w:t>
      </w:r>
      <w:r w:rsidR="00D45CCF">
        <w:rPr>
          <w:rFonts w:ascii="Arial" w:hAnsi="Arial" w:cs="Arial"/>
          <w:bCs/>
          <w:sz w:val="22"/>
          <w:szCs w:val="22"/>
        </w:rPr>
        <w:t xml:space="preserve">Hepatocellular carcinoma (HCC) is a lethal malignancy driven by complex interactions between cancer cells, immune cells, and additional stromal cells in the tumor microenvironment (TME). The </w:t>
      </w:r>
      <w:commentRangeStart w:id="1"/>
      <w:r w:rsidR="00D45CCF">
        <w:rPr>
          <w:rFonts w:ascii="Arial" w:hAnsi="Arial" w:cs="Arial"/>
          <w:bCs/>
          <w:sz w:val="22"/>
          <w:szCs w:val="22"/>
        </w:rPr>
        <w:t xml:space="preserve">LINE-1 </w:t>
      </w:r>
      <w:commentRangeEnd w:id="1"/>
      <w:r w:rsidR="001C6843">
        <w:rPr>
          <w:rStyle w:val="CommentReference"/>
          <w:rFonts w:asciiTheme="minorHAnsi" w:eastAsiaTheme="minorHAnsi" w:hAnsiTheme="minorHAnsi" w:cstheme="minorBidi"/>
          <w:kern w:val="2"/>
          <w14:ligatures w14:val="standardContextual"/>
        </w:rPr>
        <w:commentReference w:id="1"/>
      </w:r>
      <w:r w:rsidR="00D45CCF">
        <w:rPr>
          <w:rFonts w:ascii="Arial" w:hAnsi="Arial" w:cs="Arial"/>
          <w:bCs/>
          <w:sz w:val="22"/>
          <w:szCs w:val="22"/>
        </w:rPr>
        <w:t xml:space="preserve">retrotransposon is a ubiquitous repeat RNA whose de-repression leads to significant cancer cell-intrinsic and TME changes that promote aggressive tumor characteristics. We leveraged single cell spatial transcriptomic profiling to characterize how the heterogeneous HCC TME varied depending </w:t>
      </w:r>
      <w:proofErr w:type="gramStart"/>
      <w:r w:rsidR="00D45CCF">
        <w:rPr>
          <w:rFonts w:ascii="Arial" w:hAnsi="Arial" w:cs="Arial"/>
          <w:bCs/>
          <w:sz w:val="22"/>
          <w:szCs w:val="22"/>
        </w:rPr>
        <w:t>on LINE</w:t>
      </w:r>
      <w:proofErr w:type="gramEnd"/>
      <w:r w:rsidR="00D45CCF">
        <w:rPr>
          <w:rFonts w:ascii="Arial" w:hAnsi="Arial" w:cs="Arial"/>
          <w:bCs/>
          <w:sz w:val="22"/>
          <w:szCs w:val="22"/>
        </w:rPr>
        <w:t>-1 context.</w:t>
      </w:r>
    </w:p>
    <w:p w14:paraId="3E7D5EC1" w14:textId="1E75C727" w:rsidR="00FD633B" w:rsidRDefault="00FD633B" w:rsidP="00CA47B9">
      <w:pPr>
        <w:spacing w:line="480" w:lineRule="auto"/>
        <w:jc w:val="both"/>
        <w:rPr>
          <w:rFonts w:ascii="Arial" w:hAnsi="Arial" w:cs="Arial"/>
          <w:bCs/>
          <w:sz w:val="22"/>
          <w:szCs w:val="22"/>
        </w:rPr>
      </w:pPr>
      <w:r w:rsidRPr="00FD633B">
        <w:rPr>
          <w:rFonts w:ascii="Arial" w:hAnsi="Arial" w:cs="Arial"/>
          <w:b/>
          <w:sz w:val="22"/>
          <w:szCs w:val="22"/>
        </w:rPr>
        <w:t>Experimental Design</w:t>
      </w:r>
      <w:r>
        <w:rPr>
          <w:rFonts w:ascii="Arial" w:hAnsi="Arial" w:cs="Arial"/>
          <w:bCs/>
          <w:sz w:val="22"/>
          <w:szCs w:val="22"/>
        </w:rPr>
        <w:t>:</w:t>
      </w:r>
      <w:r w:rsidR="00D45CCF">
        <w:rPr>
          <w:rFonts w:ascii="Arial" w:hAnsi="Arial" w:cs="Arial"/>
          <w:bCs/>
          <w:sz w:val="22"/>
          <w:szCs w:val="22"/>
        </w:rPr>
        <w:t xml:space="preserve"> We applied our profiling methodology to a cohort of 23 tissue specimens collected from patients who had undergone liver resection or transplantation</w:t>
      </w:r>
      <w:r w:rsidR="004A0A31">
        <w:rPr>
          <w:rFonts w:ascii="Arial" w:hAnsi="Arial" w:cs="Arial"/>
          <w:bCs/>
          <w:sz w:val="22"/>
          <w:szCs w:val="22"/>
        </w:rPr>
        <w:t xml:space="preserve"> and validated it in a </w:t>
      </w:r>
      <w:proofErr w:type="gramStart"/>
      <w:r w:rsidR="004A0A31">
        <w:rPr>
          <w:rFonts w:ascii="Arial" w:hAnsi="Arial" w:cs="Arial"/>
          <w:bCs/>
          <w:sz w:val="22"/>
          <w:szCs w:val="22"/>
        </w:rPr>
        <w:t>partially-overlapping</w:t>
      </w:r>
      <w:proofErr w:type="gramEnd"/>
      <w:r w:rsidR="004A0A31">
        <w:rPr>
          <w:rFonts w:ascii="Arial" w:hAnsi="Arial" w:cs="Arial"/>
          <w:bCs/>
          <w:sz w:val="22"/>
          <w:szCs w:val="22"/>
        </w:rPr>
        <w:t xml:space="preserve"> similar cohort of 39 specimens using RNA in-situ hybridization (RNA-ISH).</w:t>
      </w:r>
    </w:p>
    <w:p w14:paraId="595E1220" w14:textId="096CE2D8" w:rsidR="00FD633B" w:rsidRDefault="00FD633B" w:rsidP="00CA47B9">
      <w:pPr>
        <w:spacing w:line="480" w:lineRule="auto"/>
        <w:jc w:val="both"/>
        <w:rPr>
          <w:rFonts w:ascii="Arial" w:hAnsi="Arial" w:cs="Arial"/>
          <w:bCs/>
          <w:sz w:val="22"/>
          <w:szCs w:val="22"/>
        </w:rPr>
      </w:pPr>
      <w:r w:rsidRPr="00FD633B">
        <w:rPr>
          <w:rFonts w:ascii="Arial" w:hAnsi="Arial" w:cs="Arial"/>
          <w:b/>
          <w:sz w:val="22"/>
          <w:szCs w:val="22"/>
        </w:rPr>
        <w:t>Results</w:t>
      </w:r>
      <w:r>
        <w:rPr>
          <w:rFonts w:ascii="Arial" w:hAnsi="Arial" w:cs="Arial"/>
          <w:bCs/>
          <w:sz w:val="22"/>
          <w:szCs w:val="22"/>
        </w:rPr>
        <w:t>:</w:t>
      </w:r>
      <w:r w:rsidR="00452CAF">
        <w:rPr>
          <w:rFonts w:ascii="Arial" w:hAnsi="Arial" w:cs="Arial"/>
          <w:bCs/>
          <w:sz w:val="22"/>
          <w:szCs w:val="22"/>
        </w:rPr>
        <w:t xml:space="preserve"> </w:t>
      </w:r>
      <w:r w:rsidR="004A0A31">
        <w:rPr>
          <w:rFonts w:ascii="Arial" w:hAnsi="Arial" w:cs="Arial"/>
          <w:bCs/>
          <w:sz w:val="22"/>
          <w:szCs w:val="22"/>
        </w:rPr>
        <w:t xml:space="preserve">We found that LINE1-high tumors and </w:t>
      </w:r>
      <w:r w:rsidR="00350296">
        <w:rPr>
          <w:rFonts w:ascii="Arial" w:hAnsi="Arial" w:cs="Arial"/>
          <w:bCs/>
          <w:sz w:val="22"/>
          <w:szCs w:val="22"/>
        </w:rPr>
        <w:t xml:space="preserve">LINE1-high </w:t>
      </w:r>
      <w:r w:rsidR="004A0A31">
        <w:rPr>
          <w:rFonts w:ascii="Arial" w:hAnsi="Arial" w:cs="Arial"/>
          <w:bCs/>
          <w:sz w:val="22"/>
          <w:szCs w:val="22"/>
        </w:rPr>
        <w:t xml:space="preserve">single </w:t>
      </w:r>
      <w:r w:rsidR="00350296">
        <w:rPr>
          <w:rFonts w:ascii="Arial" w:hAnsi="Arial" w:cs="Arial"/>
          <w:bCs/>
          <w:sz w:val="22"/>
          <w:szCs w:val="22"/>
        </w:rPr>
        <w:t xml:space="preserve">HCC </w:t>
      </w:r>
      <w:r w:rsidR="004A0A31">
        <w:rPr>
          <w:rFonts w:ascii="Arial" w:hAnsi="Arial" w:cs="Arial"/>
          <w:bCs/>
          <w:sz w:val="22"/>
          <w:szCs w:val="22"/>
        </w:rPr>
        <w:t xml:space="preserve">cells exhibited a de-differentiated, stem-like, and inflammatory phenotype. </w:t>
      </w:r>
      <w:r w:rsidR="00474B03">
        <w:rPr>
          <w:rFonts w:ascii="Arial" w:hAnsi="Arial" w:cs="Arial"/>
          <w:bCs/>
          <w:sz w:val="22"/>
          <w:szCs w:val="22"/>
        </w:rPr>
        <w:t>Furthermore, w</w:t>
      </w:r>
      <w:r w:rsidR="004A0A31">
        <w:rPr>
          <w:rFonts w:ascii="Arial" w:hAnsi="Arial" w:cs="Arial"/>
          <w:bCs/>
          <w:sz w:val="22"/>
          <w:szCs w:val="22"/>
        </w:rPr>
        <w:t xml:space="preserve">ithin individual tumors, LINE-1 high cancer cells </w:t>
      </w:r>
      <w:r w:rsidR="000641BF">
        <w:rPr>
          <w:rFonts w:ascii="Arial" w:hAnsi="Arial" w:cs="Arial"/>
          <w:bCs/>
          <w:sz w:val="22"/>
          <w:szCs w:val="22"/>
        </w:rPr>
        <w:t>associated</w:t>
      </w:r>
      <w:r w:rsidR="004A0A31">
        <w:rPr>
          <w:rFonts w:ascii="Arial" w:hAnsi="Arial" w:cs="Arial"/>
          <w:bCs/>
          <w:sz w:val="22"/>
          <w:szCs w:val="22"/>
        </w:rPr>
        <w:t xml:space="preserve"> spatially with one another and exclude</w:t>
      </w:r>
      <w:r w:rsidR="000641BF">
        <w:rPr>
          <w:rFonts w:ascii="Arial" w:hAnsi="Arial" w:cs="Arial"/>
          <w:bCs/>
          <w:sz w:val="22"/>
          <w:szCs w:val="22"/>
        </w:rPr>
        <w:t>d</w:t>
      </w:r>
      <w:r w:rsidR="004A0A31">
        <w:rPr>
          <w:rFonts w:ascii="Arial" w:hAnsi="Arial" w:cs="Arial"/>
          <w:bCs/>
          <w:sz w:val="22"/>
          <w:szCs w:val="22"/>
        </w:rPr>
        <w:t xml:space="preserve"> the larger, </w:t>
      </w:r>
      <w:r w:rsidR="000641BF">
        <w:rPr>
          <w:rFonts w:ascii="Arial" w:hAnsi="Arial" w:cs="Arial"/>
          <w:bCs/>
          <w:sz w:val="22"/>
          <w:szCs w:val="22"/>
        </w:rPr>
        <w:t>organized</w:t>
      </w:r>
      <w:r w:rsidR="004A0A31">
        <w:rPr>
          <w:rFonts w:ascii="Arial" w:hAnsi="Arial" w:cs="Arial"/>
          <w:bCs/>
          <w:sz w:val="22"/>
          <w:szCs w:val="22"/>
        </w:rPr>
        <w:t xml:space="preserve"> immune cell conglomerates seen in LINE</w:t>
      </w:r>
      <w:r w:rsidR="00847529">
        <w:rPr>
          <w:rFonts w:ascii="Arial" w:hAnsi="Arial" w:cs="Arial"/>
          <w:bCs/>
          <w:sz w:val="22"/>
          <w:szCs w:val="22"/>
        </w:rPr>
        <w:t xml:space="preserve">-1 </w:t>
      </w:r>
      <w:r w:rsidR="004A0A31">
        <w:rPr>
          <w:rFonts w:ascii="Arial" w:hAnsi="Arial" w:cs="Arial"/>
          <w:bCs/>
          <w:sz w:val="22"/>
          <w:szCs w:val="22"/>
        </w:rPr>
        <w:t>low tumors.</w:t>
      </w:r>
      <w:r w:rsidR="000641BF">
        <w:rPr>
          <w:rFonts w:ascii="Arial" w:hAnsi="Arial" w:cs="Arial"/>
          <w:bCs/>
          <w:sz w:val="22"/>
          <w:szCs w:val="22"/>
        </w:rPr>
        <w:t xml:space="preserve"> </w:t>
      </w:r>
      <w:r w:rsidR="00474B03">
        <w:rPr>
          <w:rFonts w:ascii="Arial" w:hAnsi="Arial" w:cs="Arial"/>
          <w:bCs/>
          <w:sz w:val="22"/>
          <w:szCs w:val="22"/>
        </w:rPr>
        <w:t xml:space="preserve">Finally, we found that </w:t>
      </w:r>
      <w:r w:rsidR="000641BF">
        <w:rPr>
          <w:rFonts w:ascii="Arial" w:hAnsi="Arial" w:cs="Arial"/>
          <w:bCs/>
          <w:sz w:val="22"/>
          <w:szCs w:val="22"/>
        </w:rPr>
        <w:t>LINE-1 RNA expression correlated with worse overall survival in the larger expanded retrospective cohort.</w:t>
      </w:r>
    </w:p>
    <w:p w14:paraId="04BEDBD0" w14:textId="424F1B53" w:rsidR="00EE3E3A" w:rsidRPr="00474B03" w:rsidRDefault="00FD633B" w:rsidP="00474B03">
      <w:pPr>
        <w:spacing w:line="480" w:lineRule="auto"/>
        <w:jc w:val="both"/>
        <w:rPr>
          <w:rFonts w:ascii="Arial" w:hAnsi="Arial" w:cs="Arial"/>
          <w:bCs/>
          <w:sz w:val="22"/>
          <w:szCs w:val="22"/>
        </w:rPr>
      </w:pPr>
      <w:r w:rsidRPr="00FD633B">
        <w:rPr>
          <w:rFonts w:ascii="Arial" w:hAnsi="Arial" w:cs="Arial"/>
          <w:b/>
          <w:sz w:val="22"/>
          <w:szCs w:val="22"/>
        </w:rPr>
        <w:t>Conclusions</w:t>
      </w:r>
      <w:r>
        <w:rPr>
          <w:rFonts w:ascii="Arial" w:hAnsi="Arial" w:cs="Arial"/>
          <w:bCs/>
          <w:sz w:val="22"/>
          <w:szCs w:val="22"/>
        </w:rPr>
        <w:t>:</w:t>
      </w:r>
      <w:r w:rsidR="00474B03">
        <w:rPr>
          <w:rFonts w:ascii="Arial" w:hAnsi="Arial" w:cs="Arial"/>
          <w:bCs/>
          <w:sz w:val="22"/>
          <w:szCs w:val="22"/>
        </w:rPr>
        <w:t xml:space="preserve"> </w:t>
      </w:r>
      <w:r w:rsidR="00847529">
        <w:rPr>
          <w:rFonts w:ascii="Arial" w:hAnsi="Arial" w:cs="Arial"/>
          <w:bCs/>
          <w:sz w:val="22"/>
          <w:szCs w:val="22"/>
        </w:rPr>
        <w:t>Our study is the first to show a clearly disorganized immune TME in HCC driven by LINE-1 expression, and this observation correlated with poor survival for patients whose tumors expressed large amounts of the LINE-1 repeat RNA. These results provide further evidence of how effective anti-tumor immune responses contribute to cures after definitive surgery and may lead to novel biomarkers or drug targets in HCC.</w:t>
      </w:r>
      <w:r w:rsidR="00EE3E3A">
        <w:rPr>
          <w:rFonts w:ascii="Arial" w:hAnsi="Arial" w:cs="Arial"/>
          <w:b/>
          <w:sz w:val="22"/>
          <w:szCs w:val="22"/>
        </w:rPr>
        <w:br w:type="page"/>
      </w:r>
    </w:p>
    <w:p w14:paraId="0CF656B3" w14:textId="02AEBE15" w:rsidR="00FD633B" w:rsidRPr="00FD633B" w:rsidRDefault="00FD633B" w:rsidP="00CA47B9">
      <w:pPr>
        <w:spacing w:line="480" w:lineRule="auto"/>
        <w:jc w:val="both"/>
        <w:rPr>
          <w:rFonts w:ascii="Arial" w:hAnsi="Arial" w:cs="Arial"/>
          <w:b/>
          <w:sz w:val="22"/>
          <w:szCs w:val="22"/>
        </w:rPr>
      </w:pPr>
      <w:r w:rsidRPr="00FD633B">
        <w:rPr>
          <w:rFonts w:ascii="Arial" w:hAnsi="Arial" w:cs="Arial"/>
          <w:b/>
          <w:sz w:val="22"/>
          <w:szCs w:val="22"/>
        </w:rPr>
        <w:lastRenderedPageBreak/>
        <w:t>TRANSLATIONAL RELEVANCE</w:t>
      </w:r>
    </w:p>
    <w:p w14:paraId="70262578" w14:textId="2BE6D894" w:rsidR="00FD633B" w:rsidRPr="00FD633B" w:rsidRDefault="00904A47" w:rsidP="006F2F3F">
      <w:pPr>
        <w:spacing w:line="480" w:lineRule="auto"/>
        <w:ind w:firstLine="720"/>
        <w:jc w:val="both"/>
        <w:rPr>
          <w:rFonts w:ascii="Arial" w:hAnsi="Arial" w:cs="Arial"/>
          <w:bCs/>
          <w:sz w:val="22"/>
          <w:szCs w:val="22"/>
        </w:rPr>
      </w:pPr>
      <w:r>
        <w:rPr>
          <w:rFonts w:ascii="Arial" w:hAnsi="Arial" w:cs="Arial"/>
          <w:bCs/>
          <w:sz w:val="22"/>
          <w:szCs w:val="22"/>
        </w:rPr>
        <w:t xml:space="preserve">The viral-like </w:t>
      </w:r>
      <w:r w:rsidR="008403CB">
        <w:rPr>
          <w:rFonts w:ascii="Arial" w:hAnsi="Arial" w:cs="Arial"/>
          <w:bCs/>
          <w:sz w:val="22"/>
          <w:szCs w:val="22"/>
        </w:rPr>
        <w:t xml:space="preserve">LINE1 retrotransposon </w:t>
      </w:r>
      <w:r w:rsidR="005A06DF">
        <w:rPr>
          <w:rFonts w:ascii="Arial" w:hAnsi="Arial" w:cs="Arial"/>
          <w:bCs/>
          <w:sz w:val="22"/>
          <w:szCs w:val="22"/>
        </w:rPr>
        <w:t>is known to influence tumor cell state and the</w:t>
      </w:r>
      <w:r w:rsidR="007C1DEA">
        <w:rPr>
          <w:rFonts w:ascii="Arial" w:hAnsi="Arial" w:cs="Arial"/>
          <w:bCs/>
          <w:sz w:val="22"/>
          <w:szCs w:val="22"/>
        </w:rPr>
        <w:t xml:space="preserve"> immune response in a variety of cancer</w:t>
      </w:r>
      <w:ins w:id="2" w:author="Nawrocki, Cole C." w:date="2025-05-24T13:11:00Z" w16du:dateUtc="2025-05-24T17:11:00Z">
        <w:r w:rsidR="00A61EFA">
          <w:rPr>
            <w:rFonts w:ascii="Arial" w:hAnsi="Arial" w:cs="Arial"/>
            <w:bCs/>
            <w:sz w:val="22"/>
            <w:szCs w:val="22"/>
          </w:rPr>
          <w:t>s</w:t>
        </w:r>
      </w:ins>
      <w:r w:rsidR="007C1DEA">
        <w:rPr>
          <w:rFonts w:ascii="Arial" w:hAnsi="Arial" w:cs="Arial"/>
          <w:bCs/>
          <w:sz w:val="22"/>
          <w:szCs w:val="22"/>
        </w:rPr>
        <w:t xml:space="preserve">.  Here, we have used </w:t>
      </w:r>
      <w:r w:rsidR="003504B4">
        <w:rPr>
          <w:rFonts w:ascii="Arial" w:hAnsi="Arial" w:cs="Arial"/>
          <w:bCs/>
          <w:sz w:val="22"/>
          <w:szCs w:val="22"/>
        </w:rPr>
        <w:t>single cell spatial transcriptomic profiling</w:t>
      </w:r>
      <w:r w:rsidR="007C1DEA">
        <w:rPr>
          <w:rFonts w:ascii="Arial" w:hAnsi="Arial" w:cs="Arial"/>
          <w:bCs/>
          <w:sz w:val="22"/>
          <w:szCs w:val="22"/>
        </w:rPr>
        <w:t xml:space="preserve"> to resolve repeat and coding gene</w:t>
      </w:r>
      <w:r w:rsidR="001909A6">
        <w:rPr>
          <w:rFonts w:ascii="Arial" w:hAnsi="Arial" w:cs="Arial"/>
          <w:bCs/>
          <w:sz w:val="22"/>
          <w:szCs w:val="22"/>
        </w:rPr>
        <w:t xml:space="preserve"> </w:t>
      </w:r>
      <w:r w:rsidR="008403CB">
        <w:rPr>
          <w:rFonts w:ascii="Arial" w:hAnsi="Arial" w:cs="Arial"/>
          <w:bCs/>
          <w:sz w:val="22"/>
          <w:szCs w:val="22"/>
        </w:rPr>
        <w:t xml:space="preserve">RNA expression </w:t>
      </w:r>
      <w:r w:rsidR="007C1DEA">
        <w:rPr>
          <w:rFonts w:ascii="Arial" w:hAnsi="Arial" w:cs="Arial"/>
          <w:bCs/>
          <w:sz w:val="22"/>
          <w:szCs w:val="22"/>
        </w:rPr>
        <w:t>in a cohort of hepatocellular carcinoma (HCC)</w:t>
      </w:r>
      <w:ins w:id="3" w:author="Nawrocki, Cole C." w:date="2025-05-24T13:12:00Z" w16du:dateUtc="2025-05-24T17:12:00Z">
        <w:r w:rsidR="005019CA">
          <w:rPr>
            <w:rFonts w:ascii="Arial" w:hAnsi="Arial" w:cs="Arial"/>
            <w:bCs/>
            <w:sz w:val="22"/>
            <w:szCs w:val="22"/>
          </w:rPr>
          <w:t xml:space="preserve"> patients</w:t>
        </w:r>
      </w:ins>
      <w:r w:rsidR="007C1DEA">
        <w:rPr>
          <w:rFonts w:ascii="Arial" w:hAnsi="Arial" w:cs="Arial"/>
          <w:bCs/>
          <w:sz w:val="22"/>
          <w:szCs w:val="22"/>
        </w:rPr>
        <w:t xml:space="preserve">. LINE-1 RNA expression in HCC tumor cells was </w:t>
      </w:r>
      <w:r w:rsidR="008403CB">
        <w:rPr>
          <w:rFonts w:ascii="Arial" w:hAnsi="Arial" w:cs="Arial"/>
          <w:bCs/>
          <w:sz w:val="22"/>
          <w:szCs w:val="22"/>
        </w:rPr>
        <w:t xml:space="preserve">correlated with an undifferentiated stem-like </w:t>
      </w:r>
      <w:r w:rsidR="003504B4">
        <w:rPr>
          <w:rFonts w:ascii="Arial" w:hAnsi="Arial" w:cs="Arial"/>
          <w:bCs/>
          <w:sz w:val="22"/>
          <w:szCs w:val="22"/>
        </w:rPr>
        <w:t xml:space="preserve">cancer </w:t>
      </w:r>
      <w:r w:rsidR="008403CB">
        <w:rPr>
          <w:rFonts w:ascii="Arial" w:hAnsi="Arial" w:cs="Arial"/>
          <w:bCs/>
          <w:sz w:val="22"/>
          <w:szCs w:val="22"/>
        </w:rPr>
        <w:t>state</w:t>
      </w:r>
      <w:r w:rsidR="003504B4">
        <w:rPr>
          <w:rFonts w:ascii="Arial" w:hAnsi="Arial" w:cs="Arial"/>
          <w:bCs/>
          <w:sz w:val="22"/>
          <w:szCs w:val="22"/>
        </w:rPr>
        <w:t xml:space="preserve"> and a disorganized, sparse immune infiltrate.</w:t>
      </w:r>
      <w:r w:rsidR="007C1DEA">
        <w:rPr>
          <w:rFonts w:ascii="Arial" w:hAnsi="Arial" w:cs="Arial"/>
          <w:bCs/>
          <w:sz w:val="22"/>
          <w:szCs w:val="22"/>
        </w:rPr>
        <w:t xml:space="preserve"> </w:t>
      </w:r>
      <w:r w:rsidR="003504B4">
        <w:rPr>
          <w:rFonts w:ascii="Arial" w:hAnsi="Arial" w:cs="Arial"/>
          <w:bCs/>
          <w:sz w:val="22"/>
          <w:szCs w:val="22"/>
        </w:rPr>
        <w:t xml:space="preserve">Using in situ hybridization on an expanded validation cohort, we noted </w:t>
      </w:r>
      <w:r w:rsidR="007C1DEA">
        <w:rPr>
          <w:rFonts w:ascii="Arial" w:hAnsi="Arial" w:cs="Arial"/>
          <w:bCs/>
          <w:sz w:val="22"/>
          <w:szCs w:val="22"/>
        </w:rPr>
        <w:t>significantly worsened survival</w:t>
      </w:r>
      <w:r w:rsidR="003504B4">
        <w:rPr>
          <w:rFonts w:ascii="Arial" w:hAnsi="Arial" w:cs="Arial"/>
          <w:bCs/>
          <w:sz w:val="22"/>
          <w:szCs w:val="22"/>
        </w:rPr>
        <w:t xml:space="preserve"> in the LINE-1 high group</w:t>
      </w:r>
      <w:r w:rsidR="007C1DEA">
        <w:rPr>
          <w:rFonts w:ascii="Arial" w:hAnsi="Arial" w:cs="Arial"/>
          <w:bCs/>
          <w:sz w:val="22"/>
          <w:szCs w:val="22"/>
        </w:rPr>
        <w:t>. Altogether, LINE-1 repeat RNA is a tumor</w:t>
      </w:r>
      <w:ins w:id="4" w:author="Nawrocki, Cole C." w:date="2025-05-24T13:13:00Z" w16du:dateUtc="2025-05-24T17:13:00Z">
        <w:r w:rsidR="007F03E0">
          <w:rPr>
            <w:rFonts w:ascii="Arial" w:hAnsi="Arial" w:cs="Arial"/>
            <w:bCs/>
            <w:sz w:val="22"/>
            <w:szCs w:val="22"/>
          </w:rPr>
          <w:t>-</w:t>
        </w:r>
      </w:ins>
      <w:del w:id="5" w:author="Nawrocki, Cole C." w:date="2025-05-24T13:13:00Z" w16du:dateUtc="2025-05-24T17:13:00Z">
        <w:r w:rsidR="007C1DEA" w:rsidDel="007F03E0">
          <w:rPr>
            <w:rFonts w:ascii="Arial" w:hAnsi="Arial" w:cs="Arial"/>
            <w:bCs/>
            <w:sz w:val="22"/>
            <w:szCs w:val="22"/>
          </w:rPr>
          <w:delText xml:space="preserve"> </w:delText>
        </w:r>
      </w:del>
      <w:r w:rsidR="007C1DEA">
        <w:rPr>
          <w:rFonts w:ascii="Arial" w:hAnsi="Arial" w:cs="Arial"/>
          <w:bCs/>
          <w:sz w:val="22"/>
          <w:szCs w:val="22"/>
        </w:rPr>
        <w:t xml:space="preserve">intrinsic biomarker of more aggressive features that can be used for risk stratification and </w:t>
      </w:r>
      <w:ins w:id="6" w:author="Nawrocki, Cole C." w:date="2025-05-24T13:14:00Z" w16du:dateUtc="2025-05-24T17:14:00Z">
        <w:r w:rsidR="0053453A">
          <w:rPr>
            <w:rFonts w:ascii="Arial" w:hAnsi="Arial" w:cs="Arial"/>
            <w:bCs/>
            <w:sz w:val="22"/>
            <w:szCs w:val="22"/>
          </w:rPr>
          <w:t xml:space="preserve">as </w:t>
        </w:r>
      </w:ins>
      <w:r w:rsidR="007C1DEA">
        <w:rPr>
          <w:rFonts w:ascii="Arial" w:hAnsi="Arial" w:cs="Arial"/>
          <w:bCs/>
          <w:sz w:val="22"/>
          <w:szCs w:val="22"/>
        </w:rPr>
        <w:t xml:space="preserve">a potential biomarker for response to immunotherapies that merits further investigation.   </w:t>
      </w:r>
    </w:p>
    <w:p w14:paraId="61AB4EE5" w14:textId="77777777" w:rsidR="00FD633B" w:rsidRDefault="00FD633B" w:rsidP="00CA47B9">
      <w:pPr>
        <w:spacing w:line="480" w:lineRule="auto"/>
        <w:jc w:val="both"/>
        <w:rPr>
          <w:rFonts w:ascii="Arial" w:hAnsi="Arial" w:cs="Arial"/>
          <w:b/>
          <w:sz w:val="22"/>
          <w:szCs w:val="22"/>
        </w:rPr>
      </w:pPr>
    </w:p>
    <w:p w14:paraId="2527B231" w14:textId="77777777" w:rsidR="00705FE7" w:rsidRDefault="00705FE7" w:rsidP="00CA47B9">
      <w:pPr>
        <w:spacing w:line="480" w:lineRule="auto"/>
        <w:jc w:val="both"/>
        <w:rPr>
          <w:rFonts w:ascii="Arial" w:hAnsi="Arial" w:cs="Arial"/>
          <w:b/>
          <w:sz w:val="22"/>
          <w:szCs w:val="22"/>
        </w:rPr>
      </w:pPr>
    </w:p>
    <w:p w14:paraId="38CBFA75" w14:textId="77777777" w:rsidR="00705FE7" w:rsidRDefault="00705FE7" w:rsidP="00CA47B9">
      <w:pPr>
        <w:spacing w:line="480" w:lineRule="auto"/>
        <w:jc w:val="both"/>
        <w:rPr>
          <w:rFonts w:ascii="Arial" w:hAnsi="Arial" w:cs="Arial"/>
          <w:b/>
          <w:sz w:val="22"/>
          <w:szCs w:val="22"/>
        </w:rPr>
      </w:pPr>
    </w:p>
    <w:p w14:paraId="051ACD6D" w14:textId="19FE8AE9" w:rsidR="00705FE7" w:rsidRDefault="00705FE7" w:rsidP="00CA47B9">
      <w:pPr>
        <w:spacing w:line="480" w:lineRule="auto"/>
        <w:jc w:val="both"/>
        <w:rPr>
          <w:rFonts w:ascii="Arial" w:hAnsi="Arial" w:cs="Arial"/>
          <w:b/>
          <w:sz w:val="22"/>
          <w:szCs w:val="22"/>
        </w:rPr>
      </w:pPr>
    </w:p>
    <w:p w14:paraId="025024D6" w14:textId="77777777" w:rsidR="00705FE7" w:rsidRDefault="00705FE7" w:rsidP="00CA47B9">
      <w:pPr>
        <w:spacing w:line="480" w:lineRule="auto"/>
        <w:jc w:val="both"/>
        <w:rPr>
          <w:rFonts w:ascii="Arial" w:hAnsi="Arial" w:cs="Arial"/>
          <w:b/>
          <w:sz w:val="22"/>
          <w:szCs w:val="22"/>
        </w:rPr>
      </w:pPr>
    </w:p>
    <w:p w14:paraId="7EC3725D" w14:textId="77777777" w:rsidR="00EA72A4" w:rsidRDefault="00EA72A4" w:rsidP="00CA47B9">
      <w:pPr>
        <w:spacing w:line="480" w:lineRule="auto"/>
        <w:jc w:val="both"/>
        <w:rPr>
          <w:rFonts w:ascii="Arial" w:hAnsi="Arial" w:cs="Arial"/>
          <w:b/>
          <w:sz w:val="22"/>
          <w:szCs w:val="22"/>
        </w:rPr>
      </w:pPr>
    </w:p>
    <w:p w14:paraId="747A0836" w14:textId="116AEA58" w:rsidR="006A2975" w:rsidRDefault="006A2975" w:rsidP="00CA47B9">
      <w:pPr>
        <w:spacing w:line="480" w:lineRule="auto"/>
        <w:jc w:val="both"/>
        <w:rPr>
          <w:rFonts w:ascii="Arial" w:hAnsi="Arial" w:cs="Arial"/>
          <w:b/>
          <w:sz w:val="22"/>
          <w:szCs w:val="22"/>
        </w:rPr>
      </w:pPr>
    </w:p>
    <w:p w14:paraId="070AB5AE" w14:textId="77777777" w:rsidR="004F201B" w:rsidRDefault="004F201B" w:rsidP="00CA47B9">
      <w:pPr>
        <w:spacing w:line="480" w:lineRule="auto"/>
        <w:jc w:val="both"/>
        <w:rPr>
          <w:rFonts w:ascii="Arial" w:hAnsi="Arial" w:cs="Arial"/>
          <w:b/>
          <w:sz w:val="22"/>
          <w:szCs w:val="22"/>
        </w:rPr>
      </w:pPr>
      <w:r>
        <w:rPr>
          <w:rFonts w:ascii="Arial" w:hAnsi="Arial" w:cs="Arial"/>
          <w:b/>
          <w:sz w:val="22"/>
          <w:szCs w:val="22"/>
        </w:rPr>
        <w:br w:type="page"/>
      </w:r>
    </w:p>
    <w:p w14:paraId="26A9C2C5" w14:textId="4F02F8CF" w:rsidR="00552874" w:rsidRPr="004B3CDE" w:rsidRDefault="00552874" w:rsidP="00CA47B9">
      <w:pPr>
        <w:spacing w:line="480" w:lineRule="auto"/>
        <w:jc w:val="both"/>
        <w:rPr>
          <w:rFonts w:ascii="Arial" w:hAnsi="Arial" w:cs="Arial"/>
          <w:bCs/>
          <w:sz w:val="22"/>
          <w:szCs w:val="22"/>
        </w:rPr>
      </w:pPr>
      <w:r w:rsidRPr="004B3CDE">
        <w:rPr>
          <w:rFonts w:ascii="Arial" w:hAnsi="Arial" w:cs="Arial"/>
          <w:b/>
          <w:sz w:val="22"/>
          <w:szCs w:val="22"/>
        </w:rPr>
        <w:lastRenderedPageBreak/>
        <w:t xml:space="preserve">INTRODUCTION </w:t>
      </w:r>
    </w:p>
    <w:p w14:paraId="74C06B3A" w14:textId="68F268E6" w:rsidR="00823EF1" w:rsidRDefault="00552874" w:rsidP="00CA47B9">
      <w:pPr>
        <w:spacing w:line="480" w:lineRule="auto"/>
        <w:jc w:val="both"/>
        <w:rPr>
          <w:rFonts w:ascii="Arial" w:hAnsi="Arial" w:cs="Arial"/>
          <w:sz w:val="22"/>
          <w:szCs w:val="22"/>
        </w:rPr>
      </w:pPr>
      <w:r w:rsidRPr="004B3CDE">
        <w:rPr>
          <w:rFonts w:ascii="Arial" w:hAnsi="Arial" w:cs="Arial"/>
          <w:i/>
          <w:iCs/>
          <w:sz w:val="22"/>
          <w:szCs w:val="22"/>
        </w:rPr>
        <w:tab/>
      </w:r>
      <w:r w:rsidR="00823EF1">
        <w:rPr>
          <w:rFonts w:ascii="Arial" w:hAnsi="Arial" w:cs="Arial"/>
          <w:sz w:val="22"/>
          <w:szCs w:val="22"/>
        </w:rPr>
        <w:t>Hepatocellular carcinoma (HCC) is a leading cause of global cancer morbidity and mortality</w:t>
      </w:r>
      <w:r w:rsidR="00D239EB">
        <w:rPr>
          <w:rFonts w:ascii="Arial" w:hAnsi="Arial" w:cs="Arial"/>
          <w:sz w:val="22"/>
          <w:szCs w:val="22"/>
        </w:rPr>
        <w:t xml:space="preserve"> </w:t>
      </w:r>
      <w:r w:rsidR="008C3F65">
        <w:rPr>
          <w:rFonts w:ascii="Arial" w:hAnsi="Arial" w:cs="Arial"/>
          <w:sz w:val="22"/>
          <w:szCs w:val="22"/>
        </w:rPr>
        <w:fldChar w:fldCharType="begin">
          <w:fldData xml:space="preserve">PEVuZE5vdGU+PENpdGU+PEF1dGhvcj5CcmF5PC9BdXRob3I+PFllYXI+MjAyNDwvWWVhcj48UmVj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=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PEVuZE5vdGU+PENpdGU+PEF1dGhvcj5CcmF5PC9BdXRob3I+PFllYXI+MjAyNDwvWWVhcj48UmVj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=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8C3F65">
        <w:rPr>
          <w:rFonts w:ascii="Arial" w:hAnsi="Arial" w:cs="Arial"/>
          <w:sz w:val="22"/>
          <w:szCs w:val="22"/>
        </w:rPr>
      </w:r>
      <w:r w:rsidR="008C3F65">
        <w:rPr>
          <w:rFonts w:ascii="Arial" w:hAnsi="Arial" w:cs="Arial"/>
          <w:sz w:val="22"/>
          <w:szCs w:val="22"/>
        </w:rPr>
        <w:fldChar w:fldCharType="separate"/>
      </w:r>
      <w:r w:rsidR="00FD633B">
        <w:rPr>
          <w:rFonts w:ascii="Arial" w:hAnsi="Arial" w:cs="Arial"/>
          <w:noProof/>
          <w:sz w:val="22"/>
          <w:szCs w:val="22"/>
        </w:rPr>
        <w:t>(1)</w:t>
      </w:r>
      <w:r w:rsidR="008C3F65">
        <w:rPr>
          <w:rFonts w:ascii="Arial" w:hAnsi="Arial" w:cs="Arial"/>
          <w:sz w:val="22"/>
          <w:szCs w:val="22"/>
        </w:rPr>
        <w:fldChar w:fldCharType="end"/>
      </w:r>
      <w:r w:rsidR="00823EF1">
        <w:rPr>
          <w:rFonts w:ascii="Arial" w:hAnsi="Arial" w:cs="Arial"/>
          <w:sz w:val="22"/>
          <w:szCs w:val="22"/>
        </w:rPr>
        <w:t>. Modern medical treatment regimens</w:t>
      </w:r>
      <w:r w:rsidR="001234A4">
        <w:rPr>
          <w:rFonts w:ascii="Arial" w:hAnsi="Arial" w:cs="Arial"/>
          <w:sz w:val="22"/>
          <w:szCs w:val="22"/>
        </w:rPr>
        <w:t xml:space="preserve"> for advanced stage HCC</w:t>
      </w:r>
      <w:r w:rsidR="00823EF1">
        <w:rPr>
          <w:rFonts w:ascii="Arial" w:hAnsi="Arial" w:cs="Arial"/>
          <w:sz w:val="22"/>
          <w:szCs w:val="22"/>
        </w:rPr>
        <w:t xml:space="preserve"> have improved significantly over the past several years, with the emergence of multiple therapies inhibiting either pathologically activated vasculature, dysregulated immune checkpoints, or combinations thereof</w:t>
      </w:r>
      <w:r w:rsidR="00D239EB">
        <w:rPr>
          <w:rFonts w:ascii="Arial" w:hAnsi="Arial" w:cs="Arial"/>
          <w:sz w:val="22"/>
          <w:szCs w:val="22"/>
        </w:rPr>
        <w:t xml:space="preserve"> </w:t>
      </w:r>
      <w:r w:rsidR="001234A4">
        <w:rPr>
          <w:rFonts w:ascii="Arial" w:hAnsi="Arial" w:cs="Arial"/>
          <w:sz w:val="22"/>
          <w:szCs w:val="22"/>
        </w:rPr>
        <w:fldChar w:fldCharType="begin">
          <w:fldData xml:space="preserve">PEVuZE5vdGU+PENpdGU+PEF1dGhvcj5Hb3JkYW48L0F1dGhvcj48WWVhcj4yMDI0PC9ZZWFyPjxS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PEVuZE5vdGU+PENpdGU+PEF1dGhvcj5Hb3JkYW48L0F1dGhvcj48WWVhcj4yMDI0PC9ZZWFyPjxS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1234A4">
        <w:rPr>
          <w:rFonts w:ascii="Arial" w:hAnsi="Arial" w:cs="Arial"/>
          <w:sz w:val="22"/>
          <w:szCs w:val="22"/>
        </w:rPr>
      </w:r>
      <w:r w:rsidR="001234A4">
        <w:rPr>
          <w:rFonts w:ascii="Arial" w:hAnsi="Arial" w:cs="Arial"/>
          <w:sz w:val="22"/>
          <w:szCs w:val="22"/>
        </w:rPr>
        <w:fldChar w:fldCharType="separate"/>
      </w:r>
      <w:r w:rsidR="00FD633B">
        <w:rPr>
          <w:rFonts w:ascii="Arial" w:hAnsi="Arial" w:cs="Arial"/>
          <w:noProof/>
          <w:sz w:val="22"/>
          <w:szCs w:val="22"/>
        </w:rPr>
        <w:t>(2)</w:t>
      </w:r>
      <w:r w:rsidR="001234A4">
        <w:rPr>
          <w:rFonts w:ascii="Arial" w:hAnsi="Arial" w:cs="Arial"/>
          <w:sz w:val="22"/>
          <w:szCs w:val="22"/>
        </w:rPr>
        <w:fldChar w:fldCharType="end"/>
      </w:r>
      <w:r w:rsidR="00823EF1">
        <w:rPr>
          <w:rFonts w:ascii="Arial" w:hAnsi="Arial" w:cs="Arial"/>
          <w:sz w:val="22"/>
          <w:szCs w:val="22"/>
        </w:rPr>
        <w:t>. The</w:t>
      </w:r>
      <w:r w:rsidR="002360C8">
        <w:rPr>
          <w:rFonts w:ascii="Arial" w:hAnsi="Arial" w:cs="Arial"/>
          <w:sz w:val="22"/>
          <w:szCs w:val="22"/>
        </w:rPr>
        <w:t xml:space="preserve">se features have highlighted the importance of </w:t>
      </w:r>
      <w:r w:rsidR="00823EF1">
        <w:rPr>
          <w:rFonts w:ascii="Arial" w:hAnsi="Arial" w:cs="Arial"/>
          <w:sz w:val="22"/>
          <w:szCs w:val="22"/>
        </w:rPr>
        <w:t>the</w:t>
      </w:r>
      <w:r w:rsidR="008C0F31">
        <w:rPr>
          <w:rFonts w:ascii="Arial" w:hAnsi="Arial" w:cs="Arial"/>
          <w:sz w:val="22"/>
          <w:szCs w:val="22"/>
        </w:rPr>
        <w:t>rapeutically targeting the</w:t>
      </w:r>
      <w:r w:rsidR="00823EF1">
        <w:rPr>
          <w:rFonts w:ascii="Arial" w:hAnsi="Arial" w:cs="Arial"/>
          <w:sz w:val="22"/>
          <w:szCs w:val="22"/>
        </w:rPr>
        <w:t xml:space="preserve"> HCC tumor microenvironment (TME)</w:t>
      </w:r>
      <w:r w:rsidR="008C0F31">
        <w:rPr>
          <w:rFonts w:ascii="Arial" w:hAnsi="Arial" w:cs="Arial"/>
          <w:sz w:val="22"/>
          <w:szCs w:val="22"/>
        </w:rPr>
        <w:t>. H</w:t>
      </w:r>
      <w:r w:rsidR="00823EF1">
        <w:rPr>
          <w:rFonts w:ascii="Arial" w:hAnsi="Arial" w:cs="Arial"/>
          <w:sz w:val="22"/>
          <w:szCs w:val="22"/>
        </w:rPr>
        <w:t>owever, only a minority of patients derive significant clinical benefit</w:t>
      </w:r>
      <w:r w:rsidR="001234A4">
        <w:rPr>
          <w:rFonts w:ascii="Arial" w:hAnsi="Arial" w:cs="Arial"/>
          <w:sz w:val="22"/>
          <w:szCs w:val="22"/>
        </w:rPr>
        <w:t xml:space="preserve"> </w:t>
      </w:r>
      <w:r w:rsidR="00823EF1">
        <w:rPr>
          <w:rFonts w:ascii="Arial" w:hAnsi="Arial" w:cs="Arial"/>
          <w:sz w:val="22"/>
          <w:szCs w:val="22"/>
        </w:rPr>
        <w:t>from these regimens</w:t>
      </w:r>
      <w:r w:rsidR="00D239EB">
        <w:rPr>
          <w:rFonts w:ascii="Arial" w:hAnsi="Arial" w:cs="Arial"/>
          <w:sz w:val="22"/>
          <w:szCs w:val="22"/>
        </w:rPr>
        <w:t xml:space="preserve"> </w:t>
      </w:r>
      <w:r w:rsidR="001234A4">
        <w:rPr>
          <w:rFonts w:ascii="Arial" w:hAnsi="Arial" w:cs="Arial"/>
          <w:sz w:val="22"/>
          <w:szCs w:val="22"/>
        </w:rPr>
        <w:fldChar w:fldCharType="begin">
          <w:fldData xml:space="preserve">PEVuZE5vdGU+PENpdGU+PEF1dGhvcj5EdWNyZXV4PC9BdXRob3I+PFllYXI+MjAyMTwvWWVhcj48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PEVuZE5vdGU+PENpdGU+PEF1dGhvcj5EdWNyZXV4PC9BdXRob3I+PFllYXI+MjAyMTwvWWVhcj48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1234A4">
        <w:rPr>
          <w:rFonts w:ascii="Arial" w:hAnsi="Arial" w:cs="Arial"/>
          <w:sz w:val="22"/>
          <w:szCs w:val="22"/>
        </w:rPr>
      </w:r>
      <w:r w:rsidR="001234A4">
        <w:rPr>
          <w:rFonts w:ascii="Arial" w:hAnsi="Arial" w:cs="Arial"/>
          <w:sz w:val="22"/>
          <w:szCs w:val="22"/>
        </w:rPr>
        <w:fldChar w:fldCharType="separate"/>
      </w:r>
      <w:r w:rsidR="007B4EDA">
        <w:rPr>
          <w:rFonts w:ascii="Arial" w:hAnsi="Arial" w:cs="Arial"/>
          <w:noProof/>
          <w:sz w:val="22"/>
          <w:szCs w:val="22"/>
        </w:rPr>
        <w:t>(3-5)</w:t>
      </w:r>
      <w:r w:rsidR="001234A4">
        <w:rPr>
          <w:rFonts w:ascii="Arial" w:hAnsi="Arial" w:cs="Arial"/>
          <w:sz w:val="22"/>
          <w:szCs w:val="22"/>
        </w:rPr>
        <w:fldChar w:fldCharType="end"/>
      </w:r>
      <w:r w:rsidR="00823EF1">
        <w:rPr>
          <w:rFonts w:ascii="Arial" w:hAnsi="Arial" w:cs="Arial"/>
          <w:sz w:val="22"/>
          <w:szCs w:val="22"/>
        </w:rPr>
        <w:t xml:space="preserve">, and most patients </w:t>
      </w:r>
      <w:r w:rsidR="001234A4">
        <w:rPr>
          <w:rFonts w:ascii="Arial" w:hAnsi="Arial" w:cs="Arial"/>
          <w:sz w:val="22"/>
          <w:szCs w:val="22"/>
        </w:rPr>
        <w:t>eventually</w:t>
      </w:r>
      <w:r w:rsidR="00823EF1">
        <w:rPr>
          <w:rFonts w:ascii="Arial" w:hAnsi="Arial" w:cs="Arial"/>
          <w:sz w:val="22"/>
          <w:szCs w:val="22"/>
        </w:rPr>
        <w:t xml:space="preserve"> succumb to their disease</w:t>
      </w:r>
      <w:r w:rsidR="00D239EB">
        <w:rPr>
          <w:rFonts w:ascii="Arial" w:hAnsi="Arial" w:cs="Arial"/>
          <w:sz w:val="22"/>
          <w:szCs w:val="22"/>
        </w:rPr>
        <w:t xml:space="preserve"> </w:t>
      </w:r>
      <w:r w:rsidR="001234A4">
        <w:rPr>
          <w:rFonts w:ascii="Arial" w:hAnsi="Arial" w:cs="Arial"/>
          <w:sz w:val="22"/>
          <w:szCs w:val="22"/>
        </w:rPr>
        <w:fldChar w:fldCharType="begin">
          <w:fldData xml:space="preserve">PEVuZE5vdGU+PENpdGU+PEF1dGhvcj5DaGVuZzwvQXV0aG9yPjxZZWFyPjIwMjI8L1llYXI+PFJl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PEVuZE5vdGU+PENpdGU+PEF1dGhvcj5DaGVuZzwvQXV0aG9yPjxZZWFyPjIwMjI8L1llYXI+PFJl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1234A4">
        <w:rPr>
          <w:rFonts w:ascii="Arial" w:hAnsi="Arial" w:cs="Arial"/>
          <w:sz w:val="22"/>
          <w:szCs w:val="22"/>
        </w:rPr>
      </w:r>
      <w:r w:rsidR="001234A4">
        <w:rPr>
          <w:rFonts w:ascii="Arial" w:hAnsi="Arial" w:cs="Arial"/>
          <w:sz w:val="22"/>
          <w:szCs w:val="22"/>
        </w:rPr>
        <w:fldChar w:fldCharType="separate"/>
      </w:r>
      <w:r w:rsidR="007B4EDA">
        <w:rPr>
          <w:rFonts w:ascii="Arial" w:hAnsi="Arial" w:cs="Arial"/>
          <w:noProof/>
          <w:sz w:val="22"/>
          <w:szCs w:val="22"/>
        </w:rPr>
        <w:t>(6,7)</w:t>
      </w:r>
      <w:r w:rsidR="001234A4">
        <w:rPr>
          <w:rFonts w:ascii="Arial" w:hAnsi="Arial" w:cs="Arial"/>
          <w:sz w:val="22"/>
          <w:szCs w:val="22"/>
        </w:rPr>
        <w:fldChar w:fldCharType="end"/>
      </w:r>
      <w:r w:rsidR="00823EF1">
        <w:rPr>
          <w:rFonts w:ascii="Arial" w:hAnsi="Arial" w:cs="Arial"/>
          <w:sz w:val="22"/>
          <w:szCs w:val="22"/>
        </w:rPr>
        <w:t xml:space="preserve">. </w:t>
      </w:r>
      <w:r w:rsidR="00923451">
        <w:rPr>
          <w:rFonts w:ascii="Arial" w:hAnsi="Arial" w:cs="Arial"/>
          <w:sz w:val="22"/>
          <w:szCs w:val="22"/>
        </w:rPr>
        <w:t xml:space="preserve">These factors highlight the importance of an </w:t>
      </w:r>
      <w:r w:rsidR="00823EF1">
        <w:rPr>
          <w:rFonts w:ascii="Arial" w:hAnsi="Arial" w:cs="Arial"/>
          <w:sz w:val="22"/>
          <w:szCs w:val="22"/>
        </w:rPr>
        <w:t xml:space="preserve">improved understanding of the dynamic </w:t>
      </w:r>
      <w:r w:rsidR="00923451">
        <w:rPr>
          <w:rFonts w:ascii="Arial" w:hAnsi="Arial" w:cs="Arial"/>
          <w:sz w:val="22"/>
          <w:szCs w:val="22"/>
        </w:rPr>
        <w:t xml:space="preserve">cellular interactions in the TME of HCC tumors, which </w:t>
      </w:r>
      <w:r w:rsidR="00823EF1">
        <w:rPr>
          <w:rFonts w:ascii="Arial" w:hAnsi="Arial" w:cs="Arial"/>
          <w:sz w:val="22"/>
          <w:szCs w:val="22"/>
        </w:rPr>
        <w:t>has the potential to broaden our understanding of existing drug mechanisms and motivate the subsequent development of novel drug targets and biomarkers.</w:t>
      </w:r>
    </w:p>
    <w:p w14:paraId="19240463" w14:textId="5365472D" w:rsidR="00BC1223" w:rsidRDefault="007B4EDA" w:rsidP="00BC1223">
      <w:pPr>
        <w:spacing w:line="480" w:lineRule="auto"/>
        <w:jc w:val="both"/>
        <w:rPr>
          <w:rFonts w:ascii="Arial" w:hAnsi="Arial" w:cs="Arial"/>
          <w:sz w:val="22"/>
          <w:szCs w:val="22"/>
        </w:rPr>
      </w:pPr>
      <w:r>
        <w:rPr>
          <w:rFonts w:ascii="Arial" w:hAnsi="Arial" w:cs="Arial"/>
          <w:sz w:val="22"/>
          <w:szCs w:val="22"/>
        </w:rPr>
        <w:t xml:space="preserve">Our group and others have characterized the relationship of repeat RNA expression with the TME across cancers </w:t>
      </w:r>
      <w:r>
        <w:rPr>
          <w:rFonts w:ascii="Arial" w:hAnsi="Arial" w:cs="Arial"/>
          <w:sz w:val="22"/>
          <w:szCs w:val="22"/>
        </w:rPr>
        <w:fldChar w:fldCharType="begin">
          <w:fldData xml:space="preserve">IE1BIDAyMTE1LCBVU0EuJiN4RDtUaGUgQnJvYWQgSW5zdGl0dXRlLCBDYW1icmlkZ2UsIE1BIDAy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PEVuZE5vdGU+PENpdGU+PEF1dGhvcj5EZXNhaTwvQXV0aG9yPjxZZWFyPjIwMTc8L1llYXI+PFJl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==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964D47">
        <w:rPr>
          <w:rFonts w:ascii="Arial" w:hAnsi="Arial" w:cs="Arial"/>
          <w:sz w:val="22"/>
          <w:szCs w:val="22"/>
        </w:rPr>
        <w:fldChar w:fldCharType="begin">
          <w:fldData xml:space="preserve">IE1BIDAyMTE1LCBVU0EuJiN4RDtUaGUgQnJvYWQgSW5zdGl0dXRlLCBDYW1icmlkZ2UsIE1BIDAy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(8-15)</w:t>
      </w:r>
      <w:r>
        <w:rPr>
          <w:rFonts w:ascii="Arial" w:hAnsi="Arial" w:cs="Arial"/>
          <w:sz w:val="22"/>
          <w:szCs w:val="22"/>
        </w:rPr>
        <w:fldChar w:fldCharType="end"/>
      </w:r>
      <w:r>
        <w:rPr>
          <w:rFonts w:ascii="Arial" w:hAnsi="Arial" w:cs="Arial"/>
          <w:sz w:val="22"/>
          <w:szCs w:val="22"/>
        </w:rPr>
        <w:t>.</w:t>
      </w:r>
      <w:r w:rsidR="007826CA">
        <w:rPr>
          <w:rFonts w:ascii="Arial" w:hAnsi="Arial" w:cs="Arial"/>
          <w:sz w:val="22"/>
          <w:szCs w:val="22"/>
        </w:rPr>
        <w:t xml:space="preserve"> </w:t>
      </w:r>
      <w:r w:rsidRPr="004B3CDE">
        <w:rPr>
          <w:rFonts w:ascii="Arial" w:hAnsi="Arial" w:cs="Arial"/>
          <w:sz w:val="22"/>
          <w:szCs w:val="22"/>
        </w:rPr>
        <w:t>These relationships appear to be linked to difference</w:t>
      </w:r>
      <w:r>
        <w:rPr>
          <w:rFonts w:ascii="Arial" w:hAnsi="Arial" w:cs="Arial"/>
          <w:sz w:val="22"/>
          <w:szCs w:val="22"/>
        </w:rPr>
        <w:t>s</w:t>
      </w:r>
      <w:r w:rsidRPr="004B3CDE">
        <w:rPr>
          <w:rFonts w:ascii="Arial" w:hAnsi="Arial" w:cs="Arial"/>
          <w:sz w:val="22"/>
          <w:szCs w:val="22"/>
        </w:rPr>
        <w:t xml:space="preserve"> in repeat RNA sequence</w:t>
      </w:r>
      <w:r>
        <w:rPr>
          <w:rFonts w:ascii="Arial" w:hAnsi="Arial" w:cs="Arial"/>
          <w:sz w:val="22"/>
          <w:szCs w:val="22"/>
        </w:rPr>
        <w:t xml:space="preserve"> </w:t>
      </w:r>
      <w:r w:rsidRPr="004B3CDE">
        <w:rPr>
          <w:rFonts w:ascii="Arial" w:hAnsi="Arial" w:cs="Arial"/>
          <w:sz w:val="22"/>
          <w:szCs w:val="22"/>
        </w:rPr>
        <w:fldChar w:fldCharType="begin">
          <w:fldData xml:space="preserve">PEVuZE5vdGU+PENpdGU+PEF1dGhvcj5UYW5uZTwvQXV0aG9yPjxZZWFyPjIwMTU8L1llYXI+PFJl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Y2E8L2FiYnItMT48L2FsdC1wZXJpb2RpY2FsPjxwYWdlcz4xNTE1NC05PC9wYWdlcz48dm9sdW1l
PjExMjwvdm9sdW1lPjxudW1iZXI+NDk8L251bWJlcj48ZWRpdGlvbj4yMDE1LzExLzE4PC9lZGl0
aW9uPjxkYXRlcz48eWVhcj4yMDE1PC95ZWFyPjxwdWItZGF0ZXM+PGRhdGU+RGVjIDg8L2RhdGU+
PC9wdWItZGF0ZXM+PC9kYXRlcz48aXNibj4xMDkxLTY0OTAgKEVsZWN0cm9uaWMpJiN4RDswMDI3
LTg0MjQgKExpbmtpbmcpPC9pc2JuPjxhY2Nlc3Npb24tbnVtPjI2NTc1NjI5PC9hY2Nlc3Npb24t
bnVtPjx1cmxzPjwvdXJscz48ZWxlY3Ryb25pYy1yZXNvdXJjZS1udW0+MTAuMTA3My9wbmFzLjE1
MTc1ODQxMTI8L2VsZWN0cm9uaWMtcmVzb3VyY2UtbnVtPjxyZW1vdGUtZGF0YWJhc2UtcHJvdmlk
ZXI+TkxNPC9yZW1vdGUtZGF0YWJhc2UtcHJvdmlkZXI+PGxhbmd1YWdlPmVuZzwvbGFuZ3VhZ2U+
PC9yZWNvcmQ+PC9DaXRlPjwvRW5kTm90ZT4A
</w:fldData>
        </w:fldChar>
      </w:r>
      <w:r w:rsidR="001174B3">
        <w:rPr>
          <w:rFonts w:ascii="Arial" w:hAnsi="Arial" w:cs="Arial"/>
          <w:sz w:val="22"/>
          <w:szCs w:val="22"/>
        </w:rPr>
        <w:instrText xml:space="preserve"> ADDIN EN.CITE </w:instrText>
      </w:r>
      <w:r w:rsidR="001174B3">
        <w:rPr>
          <w:rFonts w:ascii="Arial" w:hAnsi="Arial" w:cs="Arial"/>
          <w:sz w:val="22"/>
          <w:szCs w:val="22"/>
        </w:rPr>
        <w:fldChar w:fldCharType="begin">
          <w:fldData xml:space="preserve">PEVuZE5vdGU+PENpdGU+PEF1dGhvcj5UYW5uZTwvQXV0aG9yPjxZZWFyPjIwMTU8L1llYXI+PFJl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Y2E8L2FiYnItMT48L2FsdC1wZXJpb2RpY2FsPjxwYWdlcz4xNTE1NC05PC9wYWdlcz48dm9sdW1l
PjExMjwvdm9sdW1lPjxudW1iZXI+NDk8L251bWJlcj48ZWRpdGlvbj4yMDE1LzExLzE4PC9lZGl0
aW9uPjxkYXRlcz48eWVhcj4yMDE1PC95ZWFyPjxwdWItZGF0ZXM+PGRhdGU+RGVjIDg8L2RhdGU+
PC9wdWItZGF0ZXM+PC9kYXRlcz48aXNibj4xMDkxLTY0OTAgKEVsZWN0cm9uaWMpJiN4RDswMDI3
LTg0MjQgKExpbmtpbmcpPC9pc2JuPjxhY2Nlc3Npb24tbnVtPjI2NTc1NjI5PC9hY2Nlc3Npb24t
bnVtPjx1cmxzPjwvdXJscz48ZWxlY3Ryb25pYy1yZXNvdXJjZS1udW0+MTAuMTA3My9wbmFzLjE1
MTc1ODQxMTI8L2VsZWN0cm9uaWMtcmVzb3VyY2UtbnVtPjxyZW1vdGUtZGF0YWJhc2UtcHJvdmlk
ZXI+TkxNPC9yZW1vdGUtZGF0YWJhc2UtcHJvdmlkZXI+PGxhbmd1YWdlPmVuZzwvbGFuZ3VhZ2U+
PC9yZWNvcmQ+PC9DaXRlPjwvRW5kTm90ZT4A
</w:fldData>
        </w:fldChar>
      </w:r>
      <w:r w:rsidR="001174B3">
        <w:rPr>
          <w:rFonts w:ascii="Arial" w:hAnsi="Arial" w:cs="Arial"/>
          <w:sz w:val="22"/>
          <w:szCs w:val="22"/>
        </w:rPr>
        <w:instrText xml:space="preserve"> ADDIN EN.CITE.DATA </w:instrText>
      </w:r>
      <w:r w:rsidR="001174B3">
        <w:rPr>
          <w:rFonts w:ascii="Arial" w:hAnsi="Arial" w:cs="Arial"/>
          <w:sz w:val="22"/>
          <w:szCs w:val="22"/>
        </w:rPr>
      </w:r>
      <w:r w:rsidR="001174B3">
        <w:rPr>
          <w:rFonts w:ascii="Arial" w:hAnsi="Arial" w:cs="Arial"/>
          <w:sz w:val="22"/>
          <w:szCs w:val="22"/>
        </w:rPr>
        <w:fldChar w:fldCharType="end"/>
      </w:r>
      <w:r w:rsidRPr="004B3CDE">
        <w:rPr>
          <w:rFonts w:ascii="Arial" w:hAnsi="Arial" w:cs="Arial"/>
          <w:sz w:val="22"/>
          <w:szCs w:val="22"/>
        </w:rPr>
      </w:r>
      <w:r w:rsidRPr="004B3CDE">
        <w:rPr>
          <w:rFonts w:ascii="Arial" w:hAnsi="Arial" w:cs="Arial"/>
          <w:sz w:val="22"/>
          <w:szCs w:val="22"/>
        </w:rPr>
        <w:fldChar w:fldCharType="separate"/>
      </w:r>
      <w:r w:rsidR="001174B3">
        <w:rPr>
          <w:rFonts w:ascii="Arial" w:hAnsi="Arial" w:cs="Arial"/>
          <w:noProof/>
          <w:sz w:val="22"/>
          <w:szCs w:val="22"/>
        </w:rPr>
        <w:t>(16)</w:t>
      </w:r>
      <w:r w:rsidRPr="004B3CDE">
        <w:rPr>
          <w:rFonts w:ascii="Arial" w:hAnsi="Arial" w:cs="Arial"/>
          <w:sz w:val="22"/>
          <w:szCs w:val="22"/>
        </w:rPr>
        <w:fldChar w:fldCharType="end"/>
      </w:r>
      <w:r w:rsidRPr="004B3CDE">
        <w:rPr>
          <w:rFonts w:ascii="Arial" w:hAnsi="Arial" w:cs="Arial"/>
          <w:sz w:val="22"/>
          <w:szCs w:val="22"/>
        </w:rPr>
        <w:t xml:space="preserve"> and secondary structure</w:t>
      </w:r>
      <w:r>
        <w:rPr>
          <w:rFonts w:ascii="Arial" w:hAnsi="Arial" w:cs="Arial"/>
          <w:sz w:val="22"/>
          <w:szCs w:val="22"/>
        </w:rPr>
        <w:t xml:space="preserve"> </w:t>
      </w:r>
      <w:r w:rsidRPr="004B3CDE">
        <w:rPr>
          <w:rFonts w:ascii="Arial" w:hAnsi="Arial" w:cs="Arial"/>
          <w:sz w:val="22"/>
          <w:szCs w:val="22"/>
        </w:rPr>
        <w:fldChar w:fldCharType="begin">
          <w:fldData xml:space="preserve">PEVuZE5vdGU+PENpdGU+PEF1dGhvcj5NZWhkaXBvdXI8L0F1dGhvcj48WWVhcj4yMDIwPC9ZZWFy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</w:fldData>
        </w:fldChar>
      </w:r>
      <w:r w:rsidR="001174B3">
        <w:rPr>
          <w:rFonts w:ascii="Arial" w:hAnsi="Arial" w:cs="Arial"/>
          <w:sz w:val="22"/>
          <w:szCs w:val="22"/>
        </w:rPr>
        <w:instrText xml:space="preserve"> ADDIN EN.CITE </w:instrText>
      </w:r>
      <w:r w:rsidR="001174B3">
        <w:rPr>
          <w:rFonts w:ascii="Arial" w:hAnsi="Arial" w:cs="Arial"/>
          <w:sz w:val="22"/>
          <w:szCs w:val="22"/>
        </w:rPr>
        <w:fldChar w:fldCharType="begin">
          <w:fldData xml:space="preserve">PEVuZE5vdGU+PENpdGU+PEF1dGhvcj5NZWhkaXBvdXI8L0F1dGhvcj48WWVhcj4yMDIwPC9ZZWFy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</w:fldData>
        </w:fldChar>
      </w:r>
      <w:r w:rsidR="001174B3">
        <w:rPr>
          <w:rFonts w:ascii="Arial" w:hAnsi="Arial" w:cs="Arial"/>
          <w:sz w:val="22"/>
          <w:szCs w:val="22"/>
        </w:rPr>
        <w:instrText xml:space="preserve"> ADDIN EN.CITE.DATA </w:instrText>
      </w:r>
      <w:r w:rsidR="001174B3">
        <w:rPr>
          <w:rFonts w:ascii="Arial" w:hAnsi="Arial" w:cs="Arial"/>
          <w:sz w:val="22"/>
          <w:szCs w:val="22"/>
        </w:rPr>
      </w:r>
      <w:r w:rsidR="001174B3">
        <w:rPr>
          <w:rFonts w:ascii="Arial" w:hAnsi="Arial" w:cs="Arial"/>
          <w:sz w:val="22"/>
          <w:szCs w:val="22"/>
        </w:rPr>
        <w:fldChar w:fldCharType="end"/>
      </w:r>
      <w:r w:rsidRPr="004B3CDE">
        <w:rPr>
          <w:rFonts w:ascii="Arial" w:hAnsi="Arial" w:cs="Arial"/>
          <w:sz w:val="22"/>
          <w:szCs w:val="22"/>
        </w:rPr>
      </w:r>
      <w:r w:rsidRPr="004B3CDE">
        <w:rPr>
          <w:rFonts w:ascii="Arial" w:hAnsi="Arial" w:cs="Arial"/>
          <w:sz w:val="22"/>
          <w:szCs w:val="22"/>
        </w:rPr>
        <w:fldChar w:fldCharType="separate"/>
      </w:r>
      <w:r w:rsidR="001174B3">
        <w:rPr>
          <w:rFonts w:ascii="Arial" w:hAnsi="Arial" w:cs="Arial"/>
          <w:noProof/>
          <w:sz w:val="22"/>
          <w:szCs w:val="22"/>
        </w:rPr>
        <w:t>(17)</w:t>
      </w:r>
      <w:r w:rsidRPr="004B3CDE">
        <w:rPr>
          <w:rFonts w:ascii="Arial" w:hAnsi="Arial" w:cs="Arial"/>
          <w:sz w:val="22"/>
          <w:szCs w:val="22"/>
        </w:rPr>
        <w:fldChar w:fldCharType="end"/>
      </w:r>
      <w:r w:rsidRPr="004B3CDE">
        <w:rPr>
          <w:rFonts w:ascii="Arial" w:hAnsi="Arial" w:cs="Arial"/>
          <w:sz w:val="22"/>
          <w:szCs w:val="22"/>
        </w:rPr>
        <w:t xml:space="preserve">, which </w:t>
      </w:r>
      <w:r>
        <w:rPr>
          <w:rFonts w:ascii="Arial" w:hAnsi="Arial" w:cs="Arial"/>
          <w:sz w:val="22"/>
          <w:szCs w:val="22"/>
        </w:rPr>
        <w:t>both contribute to the</w:t>
      </w:r>
      <w:r w:rsidRPr="004B3CDE">
        <w:rPr>
          <w:rFonts w:ascii="Arial" w:hAnsi="Arial" w:cs="Arial"/>
          <w:sz w:val="22"/>
          <w:szCs w:val="22"/>
        </w:rPr>
        <w:t xml:space="preserve"> activation of innate immune responses</w:t>
      </w:r>
      <w:r>
        <w:rPr>
          <w:rFonts w:ascii="Arial" w:hAnsi="Arial" w:cs="Arial"/>
          <w:sz w:val="22"/>
          <w:szCs w:val="22"/>
        </w:rPr>
        <w:t xml:space="preserve"> </w:t>
      </w:r>
      <w:r w:rsidRPr="004B3CDE">
        <w:rPr>
          <w:rFonts w:ascii="Arial" w:hAnsi="Arial" w:cs="Arial"/>
          <w:sz w:val="22"/>
          <w:szCs w:val="22"/>
        </w:rPr>
        <w:fldChar w:fldCharType="begin">
          <w:fldData xml:space="preserve">PEVuZE5vdGU+PENpdGU+PEF1dGhvcj5MZW9ub3ZhPC9BdXRob3I+PFllYXI+MjAxMzwvWWVhcj48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PC9hYmJyLTE+PC9hbHQtcGVyaW9kaWNhbD48cGFnZXM+RTg5LTk4PC9wYWdlcz48dm9sdW1lPjEx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ci0xPkNlbGw8L2FiYnItMT48L2FsdC1wZXJpb2RpY2FsPjxwYWdlcz45NjEtNzM8L3BhZ2VzPjx2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==
</w:fldData>
        </w:fldChar>
      </w:r>
      <w:r w:rsidR="001174B3">
        <w:rPr>
          <w:rFonts w:ascii="Arial" w:hAnsi="Arial" w:cs="Arial"/>
          <w:sz w:val="22"/>
          <w:szCs w:val="22"/>
        </w:rPr>
        <w:instrText xml:space="preserve"> ADDIN EN.CITE </w:instrText>
      </w:r>
      <w:r w:rsidR="001174B3">
        <w:rPr>
          <w:rFonts w:ascii="Arial" w:hAnsi="Arial" w:cs="Arial"/>
          <w:sz w:val="22"/>
          <w:szCs w:val="22"/>
        </w:rPr>
        <w:fldChar w:fldCharType="begin">
          <w:fldData xml:space="preserve">PEVuZE5vdGU+PENpdGU+PEF1dGhvcj5MZW9ub3ZhPC9BdXRob3I+PFllYXI+MjAxMzwvWWVhcj48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PC9hYmJyLTE+PC9hbHQtcGVyaW9kaWNhbD48cGFnZXM+RTg5LTk4PC9wYWdlcz48dm9sdW1lPjEx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==
</w:fldData>
        </w:fldChar>
      </w:r>
      <w:r w:rsidR="001174B3">
        <w:rPr>
          <w:rFonts w:ascii="Arial" w:hAnsi="Arial" w:cs="Arial"/>
          <w:sz w:val="22"/>
          <w:szCs w:val="22"/>
        </w:rPr>
        <w:instrText xml:space="preserve"> ADDIN EN.CITE.DATA </w:instrText>
      </w:r>
      <w:r w:rsidR="001174B3">
        <w:rPr>
          <w:rFonts w:ascii="Arial" w:hAnsi="Arial" w:cs="Arial"/>
          <w:sz w:val="22"/>
          <w:szCs w:val="22"/>
        </w:rPr>
      </w:r>
      <w:r w:rsidR="001174B3">
        <w:rPr>
          <w:rFonts w:ascii="Arial" w:hAnsi="Arial" w:cs="Arial"/>
          <w:sz w:val="22"/>
          <w:szCs w:val="22"/>
        </w:rPr>
        <w:fldChar w:fldCharType="end"/>
      </w:r>
      <w:r w:rsidRPr="004B3CDE">
        <w:rPr>
          <w:rFonts w:ascii="Arial" w:hAnsi="Arial" w:cs="Arial"/>
          <w:sz w:val="22"/>
          <w:szCs w:val="22"/>
        </w:rPr>
      </w:r>
      <w:r w:rsidRPr="004B3CDE">
        <w:rPr>
          <w:rFonts w:ascii="Arial" w:hAnsi="Arial" w:cs="Arial"/>
          <w:sz w:val="22"/>
          <w:szCs w:val="22"/>
        </w:rPr>
        <w:fldChar w:fldCharType="separate"/>
      </w:r>
      <w:r w:rsidR="001174B3">
        <w:rPr>
          <w:rFonts w:ascii="Arial" w:hAnsi="Arial" w:cs="Arial"/>
          <w:noProof/>
          <w:sz w:val="22"/>
          <w:szCs w:val="22"/>
        </w:rPr>
        <w:t>(17-26)</w:t>
      </w:r>
      <w:r w:rsidRPr="004B3CDE">
        <w:rPr>
          <w:rFonts w:ascii="Arial" w:hAnsi="Arial" w:cs="Arial"/>
          <w:sz w:val="22"/>
          <w:szCs w:val="22"/>
        </w:rPr>
        <w:fldChar w:fldCharType="end"/>
      </w:r>
      <w:r w:rsidRPr="004B3CDE">
        <w:rPr>
          <w:rFonts w:ascii="Arial" w:hAnsi="Arial" w:cs="Arial"/>
          <w:sz w:val="22"/>
          <w:szCs w:val="22"/>
        </w:rPr>
        <w:t>.</w:t>
      </w:r>
      <w:r>
        <w:rPr>
          <w:rFonts w:ascii="Arial" w:hAnsi="Arial" w:cs="Arial"/>
          <w:sz w:val="22"/>
          <w:szCs w:val="22"/>
        </w:rPr>
        <w:t xml:space="preserve"> </w:t>
      </w:r>
      <w:r w:rsidR="00BC1223" w:rsidRPr="0013329C">
        <w:rPr>
          <w:rFonts w:ascii="Arial" w:hAnsi="Arial" w:cs="Arial"/>
          <w:sz w:val="22"/>
          <w:szCs w:val="22"/>
        </w:rPr>
        <w:t>Prior work has demonstrated the worsened prognosis of HCC patients with hypomethylation of the LINE1 repeat</w:t>
      </w:r>
      <w:r w:rsidR="00BC1223">
        <w:rPr>
          <w:rFonts w:ascii="Arial" w:hAnsi="Arial" w:cs="Arial"/>
          <w:sz w:val="22"/>
          <w:szCs w:val="22"/>
        </w:rPr>
        <w:t xml:space="preserve"> RNA </w:t>
      </w:r>
      <w:r w:rsidR="00BC1223" w:rsidRPr="0013329C">
        <w:rPr>
          <w:rFonts w:ascii="Arial" w:hAnsi="Arial" w:cs="Arial"/>
          <w:sz w:val="22"/>
          <w:szCs w:val="22"/>
        </w:rPr>
        <w:fldChar w:fldCharType="begin">
          <w:fldData xml:space="preserve">PEVuZE5vdGU+PENpdGU+PEF1dGhvcj5IYXJhZGE8L0F1dGhvcj48WWVhcj4yMDE1PC9ZZWFyPjxS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=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PEVuZE5vdGU+PENpdGU+PEF1dGhvcj5IYXJhZGE8L0F1dGhvcj48WWVhcj4yMDE1PC9ZZWFyPjxS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=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BC1223" w:rsidRPr="0013329C">
        <w:rPr>
          <w:rFonts w:ascii="Arial" w:hAnsi="Arial" w:cs="Arial"/>
          <w:sz w:val="22"/>
          <w:szCs w:val="22"/>
        </w:rPr>
      </w:r>
      <w:r w:rsidR="00BC1223" w:rsidRPr="0013329C">
        <w:rPr>
          <w:rFonts w:ascii="Arial" w:hAnsi="Arial" w:cs="Arial"/>
          <w:sz w:val="22"/>
          <w:szCs w:val="22"/>
        </w:rPr>
        <w:fldChar w:fldCharType="separate"/>
      </w:r>
      <w:r w:rsidR="001174B3">
        <w:rPr>
          <w:rFonts w:ascii="Arial" w:hAnsi="Arial" w:cs="Arial"/>
          <w:noProof/>
          <w:sz w:val="22"/>
          <w:szCs w:val="22"/>
        </w:rPr>
        <w:t>(27-30)</w:t>
      </w:r>
      <w:r w:rsidR="00BC1223" w:rsidRPr="0013329C">
        <w:rPr>
          <w:rFonts w:ascii="Arial" w:hAnsi="Arial" w:cs="Arial"/>
          <w:sz w:val="22"/>
          <w:szCs w:val="22"/>
        </w:rPr>
        <w:fldChar w:fldCharType="end"/>
      </w:r>
      <w:r w:rsidR="00BC1223" w:rsidRPr="0013329C">
        <w:rPr>
          <w:rFonts w:ascii="Arial" w:hAnsi="Arial" w:cs="Arial"/>
          <w:sz w:val="22"/>
          <w:szCs w:val="22"/>
        </w:rPr>
        <w:t xml:space="preserve"> and evidence of retrotransposition events in viral and non-viral HCC</w:t>
      </w:r>
      <w:r w:rsidR="00BC1223">
        <w:rPr>
          <w:rFonts w:ascii="Arial" w:hAnsi="Arial" w:cs="Arial"/>
          <w:sz w:val="22"/>
          <w:szCs w:val="22"/>
        </w:rPr>
        <w:t xml:space="preserve"> </w:t>
      </w:r>
      <w:r w:rsidR="00BC1223" w:rsidRPr="0013329C">
        <w:rPr>
          <w:rFonts w:ascii="Arial" w:hAnsi="Arial" w:cs="Arial"/>
          <w:sz w:val="22"/>
          <w:szCs w:val="22"/>
        </w:rPr>
        <w:fldChar w:fldCharType="begin">
          <w:fldData xml:space="preserve">PEVuZE5vdGU+PENpdGU+PEF1dGhvcj5TY2hhdWVyPC9BdXRob3I+PFllYXI+MjAxODwvWWVhcj48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</w:fldData>
        </w:fldChar>
      </w:r>
      <w:r w:rsidR="001174B3">
        <w:rPr>
          <w:rFonts w:ascii="Arial" w:hAnsi="Arial" w:cs="Arial"/>
          <w:sz w:val="22"/>
          <w:szCs w:val="22"/>
        </w:rPr>
        <w:instrText xml:space="preserve"> ADDIN EN.CITE </w:instrText>
      </w:r>
      <w:r w:rsidR="001174B3">
        <w:rPr>
          <w:rFonts w:ascii="Arial" w:hAnsi="Arial" w:cs="Arial"/>
          <w:sz w:val="22"/>
          <w:szCs w:val="22"/>
        </w:rPr>
        <w:fldChar w:fldCharType="begin">
          <w:fldData xml:space="preserve">PEVuZE5vdGU+PENpdGU+PEF1dGhvcj5TY2hhdWVyPC9BdXRob3I+PFllYXI+MjAxODwvWWVhcj48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</w:fldData>
        </w:fldChar>
      </w:r>
      <w:r w:rsidR="001174B3">
        <w:rPr>
          <w:rFonts w:ascii="Arial" w:hAnsi="Arial" w:cs="Arial"/>
          <w:sz w:val="22"/>
          <w:szCs w:val="22"/>
        </w:rPr>
        <w:instrText xml:space="preserve"> ADDIN EN.CITE.DATA </w:instrText>
      </w:r>
      <w:r w:rsidR="001174B3">
        <w:rPr>
          <w:rFonts w:ascii="Arial" w:hAnsi="Arial" w:cs="Arial"/>
          <w:sz w:val="22"/>
          <w:szCs w:val="22"/>
        </w:rPr>
      </w:r>
      <w:r w:rsidR="001174B3">
        <w:rPr>
          <w:rFonts w:ascii="Arial" w:hAnsi="Arial" w:cs="Arial"/>
          <w:sz w:val="22"/>
          <w:szCs w:val="22"/>
        </w:rPr>
        <w:fldChar w:fldCharType="end"/>
      </w:r>
      <w:r w:rsidR="00BC1223" w:rsidRPr="0013329C">
        <w:rPr>
          <w:rFonts w:ascii="Arial" w:hAnsi="Arial" w:cs="Arial"/>
          <w:sz w:val="22"/>
          <w:szCs w:val="22"/>
        </w:rPr>
      </w:r>
      <w:r w:rsidR="00BC1223" w:rsidRPr="0013329C">
        <w:rPr>
          <w:rFonts w:ascii="Arial" w:hAnsi="Arial" w:cs="Arial"/>
          <w:sz w:val="22"/>
          <w:szCs w:val="22"/>
        </w:rPr>
        <w:fldChar w:fldCharType="separate"/>
      </w:r>
      <w:r w:rsidR="001174B3">
        <w:rPr>
          <w:rFonts w:ascii="Arial" w:hAnsi="Arial" w:cs="Arial"/>
          <w:noProof/>
          <w:sz w:val="22"/>
          <w:szCs w:val="22"/>
        </w:rPr>
        <w:t>(31)</w:t>
      </w:r>
      <w:r w:rsidR="00BC1223" w:rsidRPr="0013329C">
        <w:rPr>
          <w:rFonts w:ascii="Arial" w:hAnsi="Arial" w:cs="Arial"/>
          <w:sz w:val="22"/>
          <w:szCs w:val="22"/>
        </w:rPr>
        <w:fldChar w:fldCharType="end"/>
      </w:r>
      <w:r w:rsidR="00BC1223" w:rsidRPr="0013329C">
        <w:rPr>
          <w:rFonts w:ascii="Arial" w:hAnsi="Arial" w:cs="Arial"/>
          <w:sz w:val="22"/>
          <w:szCs w:val="22"/>
        </w:rPr>
        <w:t xml:space="preserve">. Further, there is mounting evidence of </w:t>
      </w:r>
      <w:r w:rsidR="009F56F1">
        <w:rPr>
          <w:rFonts w:ascii="Arial" w:hAnsi="Arial" w:cs="Arial"/>
          <w:sz w:val="22"/>
          <w:szCs w:val="22"/>
        </w:rPr>
        <w:t xml:space="preserve">LINE-1 </w:t>
      </w:r>
      <w:r w:rsidR="0013329C" w:rsidRPr="0013329C">
        <w:rPr>
          <w:rFonts w:ascii="Arial" w:hAnsi="Arial" w:cs="Arial"/>
          <w:sz w:val="22"/>
          <w:szCs w:val="22"/>
        </w:rPr>
        <w:t>retrotransposition events in viral and non-viral</w:t>
      </w:r>
      <w:r w:rsidR="00113DA7">
        <w:rPr>
          <w:rFonts w:ascii="Arial" w:hAnsi="Arial" w:cs="Arial"/>
          <w:sz w:val="22"/>
          <w:szCs w:val="22"/>
        </w:rPr>
        <w:t xml:space="preserve"> </w:t>
      </w:r>
      <w:r w:rsidR="00BC1223" w:rsidRPr="0013329C">
        <w:rPr>
          <w:rFonts w:ascii="Arial" w:hAnsi="Arial" w:cs="Arial"/>
          <w:sz w:val="22"/>
          <w:szCs w:val="22"/>
        </w:rPr>
        <w:t>interplay between HBV and HCV driven HCC oncogenesis with LINE1</w:t>
      </w:r>
      <w:r w:rsidR="00BC1223">
        <w:rPr>
          <w:rFonts w:ascii="Arial" w:hAnsi="Arial" w:cs="Arial"/>
          <w:sz w:val="22"/>
          <w:szCs w:val="22"/>
        </w:rPr>
        <w:t xml:space="preserve"> </w:t>
      </w:r>
      <w:r w:rsidR="00BC1223" w:rsidRPr="0013329C">
        <w:rPr>
          <w:rFonts w:ascii="Arial" w:hAnsi="Arial" w:cs="Arial"/>
          <w:sz w:val="22"/>
          <w:szCs w:val="22"/>
        </w:rPr>
        <w:fldChar w:fldCharType="begin">
          <w:fldData xml:space="preserve">PEVuZE5vdGU+PENpdGU+PEF1dGhvcj5TdWRoaW5kYXI8L0F1dGhvcj48WWVhcj4yMDIxPC9ZZWFy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PEVuZE5vdGU+PENpdGU+PEF1dGhvcj5TdWRoaW5kYXI8L0F1dGhvcj48WWVhcj4yMDIxPC9ZZWFy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BC1223" w:rsidRPr="0013329C">
        <w:rPr>
          <w:rFonts w:ascii="Arial" w:hAnsi="Arial" w:cs="Arial"/>
          <w:sz w:val="22"/>
          <w:szCs w:val="22"/>
        </w:rPr>
      </w:r>
      <w:r w:rsidR="00BC1223" w:rsidRPr="0013329C">
        <w:rPr>
          <w:rFonts w:ascii="Arial" w:hAnsi="Arial" w:cs="Arial"/>
          <w:sz w:val="22"/>
          <w:szCs w:val="22"/>
        </w:rPr>
        <w:fldChar w:fldCharType="separate"/>
      </w:r>
      <w:r w:rsidR="001174B3">
        <w:rPr>
          <w:rFonts w:ascii="Arial" w:hAnsi="Arial" w:cs="Arial"/>
          <w:noProof/>
          <w:sz w:val="22"/>
          <w:szCs w:val="22"/>
        </w:rPr>
        <w:t>(32,33)</w:t>
      </w:r>
      <w:r w:rsidR="00BC1223" w:rsidRPr="0013329C">
        <w:rPr>
          <w:rFonts w:ascii="Arial" w:hAnsi="Arial" w:cs="Arial"/>
          <w:sz w:val="22"/>
          <w:szCs w:val="22"/>
        </w:rPr>
        <w:fldChar w:fldCharType="end"/>
      </w:r>
      <w:r w:rsidR="00BC1223">
        <w:rPr>
          <w:rFonts w:ascii="Arial" w:hAnsi="Arial" w:cs="Arial"/>
          <w:sz w:val="22"/>
          <w:szCs w:val="22"/>
        </w:rPr>
        <w:t>. More generally, expression of specific repeat</w:t>
      </w:r>
      <w:r w:rsidR="00BC1223" w:rsidRPr="004B3CDE">
        <w:rPr>
          <w:rFonts w:ascii="Arial" w:hAnsi="Arial" w:cs="Arial"/>
          <w:sz w:val="22"/>
          <w:szCs w:val="22"/>
        </w:rPr>
        <w:t xml:space="preserve"> </w:t>
      </w:r>
      <w:r w:rsidR="00BC1223">
        <w:rPr>
          <w:rFonts w:ascii="Arial" w:hAnsi="Arial" w:cs="Arial"/>
          <w:sz w:val="22"/>
          <w:szCs w:val="22"/>
        </w:rPr>
        <w:t xml:space="preserve">RNA </w:t>
      </w:r>
      <w:r w:rsidR="00BC1223" w:rsidRPr="004B3CDE">
        <w:rPr>
          <w:rFonts w:ascii="Arial" w:hAnsi="Arial" w:cs="Arial"/>
          <w:sz w:val="22"/>
          <w:szCs w:val="22"/>
        </w:rPr>
        <w:t>species</w:t>
      </w:r>
      <w:r w:rsidR="00BC1223">
        <w:rPr>
          <w:rFonts w:ascii="Arial" w:hAnsi="Arial" w:cs="Arial"/>
          <w:sz w:val="22"/>
          <w:szCs w:val="22"/>
        </w:rPr>
        <w:t xml:space="preserve"> tends to correlate with </w:t>
      </w:r>
      <w:r w:rsidR="007826CA">
        <w:rPr>
          <w:rFonts w:ascii="Arial" w:hAnsi="Arial" w:cs="Arial"/>
          <w:sz w:val="22"/>
          <w:szCs w:val="22"/>
        </w:rPr>
        <w:t xml:space="preserve">distinct </w:t>
      </w:r>
      <w:r w:rsidR="00BC1223">
        <w:rPr>
          <w:rFonts w:ascii="Arial" w:hAnsi="Arial" w:cs="Arial"/>
          <w:sz w:val="22"/>
          <w:szCs w:val="22"/>
        </w:rPr>
        <w:t xml:space="preserve">patterns of tumor immune infiltrates </w:t>
      </w:r>
      <w:r w:rsidR="00BC1223" w:rsidRPr="004B3CDE">
        <w:rPr>
          <w:rFonts w:ascii="Arial" w:hAnsi="Arial" w:cs="Arial"/>
          <w:sz w:val="22"/>
          <w:szCs w:val="22"/>
        </w:rPr>
        <w:fldChar w:fldCharType="begin">
          <w:fldData xml:space="preserve">PEVuZE5vdGU+PENpdGU+PEF1dGhvcj5EZXNhaTwvQXV0aG9yPjxZZWFyPjIwMTc8L1llYXI+PFJl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PEVuZE5vdGU+PENpdGU+PEF1dGhvcj5EZXNhaTwvQXV0aG9yPjxZZWFyPjIwMTc8L1llYXI+PFJl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BC1223" w:rsidRPr="004B3CDE">
        <w:rPr>
          <w:rFonts w:ascii="Arial" w:hAnsi="Arial" w:cs="Arial"/>
          <w:sz w:val="22"/>
          <w:szCs w:val="22"/>
        </w:rPr>
      </w:r>
      <w:r w:rsidR="00BC1223" w:rsidRPr="004B3CDE">
        <w:rPr>
          <w:rFonts w:ascii="Arial" w:hAnsi="Arial" w:cs="Arial"/>
          <w:sz w:val="22"/>
          <w:szCs w:val="22"/>
        </w:rPr>
        <w:fldChar w:fldCharType="separate"/>
      </w:r>
      <w:r>
        <w:rPr>
          <w:rFonts w:ascii="Arial" w:hAnsi="Arial" w:cs="Arial"/>
          <w:noProof/>
          <w:sz w:val="22"/>
          <w:szCs w:val="22"/>
        </w:rPr>
        <w:t>(8,9,15)</w:t>
      </w:r>
      <w:r w:rsidR="00BC1223" w:rsidRPr="004B3CDE">
        <w:rPr>
          <w:rFonts w:ascii="Arial" w:hAnsi="Arial" w:cs="Arial"/>
          <w:sz w:val="22"/>
          <w:szCs w:val="22"/>
        </w:rPr>
        <w:fldChar w:fldCharType="end"/>
      </w:r>
      <w:r w:rsidR="00BC1223" w:rsidRPr="004B3CDE">
        <w:rPr>
          <w:rFonts w:ascii="Arial" w:hAnsi="Arial" w:cs="Arial"/>
          <w:sz w:val="22"/>
          <w:szCs w:val="22"/>
        </w:rPr>
        <w:t xml:space="preserve">. </w:t>
      </w:r>
    </w:p>
    <w:p w14:paraId="3BB55D52" w14:textId="1260D85F" w:rsidR="00B335E0" w:rsidRDefault="00293CA3" w:rsidP="00CE5A0E">
      <w:pPr>
        <w:spacing w:line="480" w:lineRule="auto"/>
        <w:ind w:firstLine="720"/>
        <w:jc w:val="both"/>
        <w:rPr>
          <w:rFonts w:ascii="Arial" w:hAnsi="Arial" w:cs="Arial"/>
          <w:sz w:val="22"/>
          <w:szCs w:val="22"/>
        </w:rPr>
      </w:pPr>
      <w:r w:rsidRPr="004B3CDE">
        <w:rPr>
          <w:rFonts w:ascii="Arial" w:hAnsi="Arial" w:cs="Arial"/>
          <w:sz w:val="22"/>
          <w:szCs w:val="22"/>
        </w:rPr>
        <w:t xml:space="preserve">Given the known viral drivers of </w:t>
      </w:r>
      <w:r>
        <w:rPr>
          <w:rFonts w:ascii="Arial" w:hAnsi="Arial" w:cs="Arial"/>
          <w:sz w:val="22"/>
          <w:szCs w:val="22"/>
        </w:rPr>
        <w:t xml:space="preserve">cirrhosis and </w:t>
      </w:r>
      <w:r w:rsidRPr="004B3CDE">
        <w:rPr>
          <w:rFonts w:ascii="Arial" w:hAnsi="Arial" w:cs="Arial"/>
          <w:sz w:val="22"/>
          <w:szCs w:val="22"/>
        </w:rPr>
        <w:t>HCC</w:t>
      </w:r>
      <w:r>
        <w:rPr>
          <w:rFonts w:ascii="Arial" w:hAnsi="Arial" w:cs="Arial"/>
          <w:sz w:val="22"/>
          <w:szCs w:val="22"/>
        </w:rPr>
        <w:t xml:space="preserve"> </w:t>
      </w:r>
      <w:r>
        <w:rPr>
          <w:rFonts w:ascii="Arial" w:hAnsi="Arial" w:cs="Arial"/>
          <w:sz w:val="22"/>
          <w:szCs w:val="22"/>
        </w:rPr>
        <w:fldChar w:fldCharType="begin">
          <w:fldData xml:space="preserve">PEVuZE5vdGU+PENpdGU+PEF1dGhvcj5MbG92ZXQ8L0F1dGhvcj48WWVhcj4yMDIxPC9ZZWFyPjxS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PEVuZE5vdGU+PENpdGU+PEF1dGhvcj5MbG92ZXQ8L0F1dGhvcj48WWVhcj4yMDIxPC9ZZWFyPjxS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sidR="001174B3">
        <w:rPr>
          <w:rFonts w:ascii="Arial" w:hAnsi="Arial" w:cs="Arial"/>
          <w:noProof/>
          <w:sz w:val="22"/>
          <w:szCs w:val="22"/>
        </w:rPr>
        <w:t>(34)</w:t>
      </w:r>
      <w:r>
        <w:rPr>
          <w:rFonts w:ascii="Arial" w:hAnsi="Arial" w:cs="Arial"/>
          <w:sz w:val="22"/>
          <w:szCs w:val="22"/>
        </w:rPr>
        <w:fldChar w:fldCharType="end"/>
      </w:r>
      <w:r w:rsidRPr="004B3CDE">
        <w:rPr>
          <w:rFonts w:ascii="Arial" w:hAnsi="Arial" w:cs="Arial"/>
          <w:sz w:val="22"/>
          <w:szCs w:val="22"/>
        </w:rPr>
        <w:t xml:space="preserve">, we hypothesized that endogenous repeat viral-like elements are important in </w:t>
      </w:r>
      <w:r w:rsidR="00B93763">
        <w:rPr>
          <w:rFonts w:ascii="Arial" w:hAnsi="Arial" w:cs="Arial"/>
          <w:sz w:val="22"/>
          <w:szCs w:val="22"/>
        </w:rPr>
        <w:t xml:space="preserve">HCC </w:t>
      </w:r>
      <w:r w:rsidRPr="004B3CDE">
        <w:rPr>
          <w:rFonts w:ascii="Arial" w:hAnsi="Arial" w:cs="Arial"/>
          <w:sz w:val="22"/>
          <w:szCs w:val="22"/>
        </w:rPr>
        <w:t>carcinogenesis and immunological</w:t>
      </w:r>
      <w:r w:rsidR="00B93763">
        <w:rPr>
          <w:rFonts w:ascii="Arial" w:hAnsi="Arial" w:cs="Arial"/>
          <w:sz w:val="22"/>
          <w:szCs w:val="22"/>
        </w:rPr>
        <w:t xml:space="preserve"> response</w:t>
      </w:r>
      <w:r w:rsidRPr="004B3CDE">
        <w:rPr>
          <w:rFonts w:ascii="Arial" w:hAnsi="Arial" w:cs="Arial"/>
          <w:sz w:val="22"/>
          <w:szCs w:val="22"/>
        </w:rPr>
        <w:t>.</w:t>
      </w:r>
      <w:r>
        <w:rPr>
          <w:rFonts w:ascii="Arial" w:hAnsi="Arial" w:cs="Arial"/>
          <w:sz w:val="22"/>
          <w:szCs w:val="22"/>
        </w:rPr>
        <w:t xml:space="preserve"> </w:t>
      </w:r>
      <w:r w:rsidR="00B335E0">
        <w:rPr>
          <w:rFonts w:ascii="Arial" w:hAnsi="Arial" w:cs="Arial"/>
          <w:sz w:val="22"/>
          <w:szCs w:val="22"/>
        </w:rPr>
        <w:t>To fully characterize the relationship of repeat elements with tumor cells and the surrounding microenvironment, we utilized high-plex spatial tissue profiling te</w:t>
      </w:r>
      <w:r w:rsidR="00BD1CD3">
        <w:rPr>
          <w:rFonts w:ascii="Arial" w:hAnsi="Arial" w:cs="Arial"/>
          <w:sz w:val="22"/>
          <w:szCs w:val="22"/>
        </w:rPr>
        <w:t xml:space="preserve">chnologies. These technologies </w:t>
      </w:r>
      <w:r w:rsidR="00B335E0">
        <w:rPr>
          <w:rFonts w:ascii="Arial" w:hAnsi="Arial" w:cs="Arial"/>
          <w:sz w:val="22"/>
          <w:szCs w:val="22"/>
        </w:rPr>
        <w:t xml:space="preserve">have many of the benefits of sequencing-based and proteomic cell profiling methodologies while retaining the spatial information inherent to conventional tissue profiling technologies such as in </w:t>
      </w:r>
      <w:r w:rsidR="00B335E0">
        <w:rPr>
          <w:rFonts w:ascii="Arial" w:hAnsi="Arial" w:cs="Arial"/>
          <w:sz w:val="22"/>
          <w:szCs w:val="22"/>
        </w:rPr>
        <w:lastRenderedPageBreak/>
        <w:t xml:space="preserve">situ hybridization or immunohistochemistry </w:t>
      </w:r>
      <w:r w:rsidR="00B335E0">
        <w:rPr>
          <w:rFonts w:ascii="Arial" w:hAnsi="Arial" w:cs="Arial"/>
          <w:sz w:val="22"/>
          <w:szCs w:val="22"/>
        </w:rPr>
        <w:fldChar w:fldCharType="begin">
          <w:fldData xml:space="preserve">PEVuZE5vdGU+PENpdGU+PEF1dGhvcj5WYW5kZXJleWtlbjwvQXV0aG9yPjxZZWFyPjIwMjM8L1ll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PEVuZE5vdGU+PENpdGU+PEF1dGhvcj5WYW5kZXJleWtlbjwvQXV0aG9yPjxZZWFyPjIwMjM8L1ll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B335E0">
        <w:rPr>
          <w:rFonts w:ascii="Arial" w:hAnsi="Arial" w:cs="Arial"/>
          <w:sz w:val="22"/>
          <w:szCs w:val="22"/>
        </w:rPr>
      </w:r>
      <w:r w:rsidR="00B335E0">
        <w:rPr>
          <w:rFonts w:ascii="Arial" w:hAnsi="Arial" w:cs="Arial"/>
          <w:sz w:val="22"/>
          <w:szCs w:val="22"/>
        </w:rPr>
        <w:fldChar w:fldCharType="separate"/>
      </w:r>
      <w:r w:rsidR="001174B3">
        <w:rPr>
          <w:rFonts w:ascii="Arial" w:hAnsi="Arial" w:cs="Arial"/>
          <w:noProof/>
          <w:sz w:val="22"/>
          <w:szCs w:val="22"/>
        </w:rPr>
        <w:t>(35)</w:t>
      </w:r>
      <w:r w:rsidR="00B335E0">
        <w:rPr>
          <w:rFonts w:ascii="Arial" w:hAnsi="Arial" w:cs="Arial"/>
          <w:sz w:val="22"/>
          <w:szCs w:val="22"/>
        </w:rPr>
        <w:fldChar w:fldCharType="end"/>
      </w:r>
      <w:r w:rsidR="00B335E0" w:rsidRPr="004B3CDE">
        <w:rPr>
          <w:rFonts w:ascii="Arial" w:hAnsi="Arial" w:cs="Arial"/>
          <w:sz w:val="22"/>
          <w:szCs w:val="22"/>
        </w:rPr>
        <w:t>.</w:t>
      </w:r>
      <w:r w:rsidR="00BD1CD3">
        <w:rPr>
          <w:rFonts w:ascii="Arial" w:hAnsi="Arial" w:cs="Arial"/>
          <w:sz w:val="22"/>
          <w:szCs w:val="22"/>
        </w:rPr>
        <w:t xml:space="preserve"> </w:t>
      </w:r>
      <w:r w:rsidR="006B392F">
        <w:rPr>
          <w:rFonts w:ascii="Arial" w:hAnsi="Arial" w:cs="Arial"/>
          <w:sz w:val="22"/>
          <w:szCs w:val="22"/>
        </w:rPr>
        <w:t>Our previous work in HCC utilized a regional whole transcriptome analysis of tumor cells, endothelial cells, and immune cells</w:t>
      </w:r>
      <w:ins w:id="7" w:author="Nawrocki, Cole C." w:date="2025-05-24T13:17:00Z" w16du:dateUtc="2025-05-24T17:17:00Z">
        <w:r w:rsidR="00DC258C">
          <w:rPr>
            <w:rFonts w:ascii="Arial" w:hAnsi="Arial" w:cs="Arial"/>
            <w:sz w:val="22"/>
            <w:szCs w:val="22"/>
          </w:rPr>
          <w:t>,</w:t>
        </w:r>
      </w:ins>
      <w:r w:rsidR="006B392F">
        <w:rPr>
          <w:rFonts w:ascii="Arial" w:hAnsi="Arial" w:cs="Arial"/>
          <w:sz w:val="22"/>
          <w:szCs w:val="22"/>
        </w:rPr>
        <w:t xml:space="preserve"> revealing </w:t>
      </w:r>
      <w:r w:rsidR="001174B3">
        <w:rPr>
          <w:rFonts w:ascii="Arial" w:hAnsi="Arial" w:cs="Arial"/>
          <w:sz w:val="22"/>
          <w:szCs w:val="22"/>
        </w:rPr>
        <w:t xml:space="preserve">improved resolution of tumor cell subtyping and initial ligand-receptor signaling between tumor cells and the vasculature </w:t>
      </w:r>
      <w:r w:rsidR="001174B3">
        <w:rPr>
          <w:rFonts w:ascii="Arial" w:hAnsi="Arial" w:cs="Arial"/>
          <w:sz w:val="22"/>
          <w:szCs w:val="22"/>
        </w:rPr>
        <w:fldChar w:fldCharType="begin">
          <w:fldData xml:space="preserve">PEVuZE5vdGU+PENpdGU+PEF1dGhvcj5MdTwvQXV0aG9yPjxZZWFyPjIwMjQ8L1llYXI+PFJlY051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PEVuZE5vdGU+PENpdGU+PEF1dGhvcj5MdTwvQXV0aG9yPjxZZWFyPjIwMjQ8L1llYXI+PFJlY051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1174B3">
        <w:rPr>
          <w:rFonts w:ascii="Arial" w:hAnsi="Arial" w:cs="Arial"/>
          <w:sz w:val="22"/>
          <w:szCs w:val="22"/>
        </w:rPr>
      </w:r>
      <w:r w:rsidR="001174B3">
        <w:rPr>
          <w:rFonts w:ascii="Arial" w:hAnsi="Arial" w:cs="Arial"/>
          <w:sz w:val="22"/>
          <w:szCs w:val="22"/>
        </w:rPr>
        <w:fldChar w:fldCharType="separate"/>
      </w:r>
      <w:r w:rsidR="001174B3">
        <w:rPr>
          <w:rFonts w:ascii="Arial" w:hAnsi="Arial" w:cs="Arial"/>
          <w:noProof/>
          <w:sz w:val="22"/>
          <w:szCs w:val="22"/>
        </w:rPr>
        <w:t>(36)</w:t>
      </w:r>
      <w:r w:rsidR="001174B3">
        <w:rPr>
          <w:rFonts w:ascii="Arial" w:hAnsi="Arial" w:cs="Arial"/>
          <w:sz w:val="22"/>
          <w:szCs w:val="22"/>
        </w:rPr>
        <w:fldChar w:fldCharType="end"/>
      </w:r>
      <w:r w:rsidR="001174B3">
        <w:rPr>
          <w:rFonts w:ascii="Arial" w:hAnsi="Arial" w:cs="Arial"/>
          <w:sz w:val="22"/>
          <w:szCs w:val="22"/>
        </w:rPr>
        <w:t xml:space="preserve">. </w:t>
      </w:r>
    </w:p>
    <w:p w14:paraId="0AAD93C2" w14:textId="00F901F9" w:rsidR="008253AE" w:rsidRPr="007A5539" w:rsidRDefault="00552874" w:rsidP="00CE5A0E">
      <w:pPr>
        <w:spacing w:line="480" w:lineRule="auto"/>
        <w:ind w:firstLine="720"/>
        <w:jc w:val="both"/>
        <w:rPr>
          <w:rFonts w:ascii="Arial" w:hAnsi="Arial" w:cs="Arial"/>
          <w:b/>
          <w:bCs/>
          <w:sz w:val="22"/>
          <w:szCs w:val="22"/>
        </w:rPr>
      </w:pPr>
      <w:r w:rsidRPr="004B3CDE">
        <w:rPr>
          <w:rFonts w:ascii="Arial" w:hAnsi="Arial" w:cs="Arial"/>
          <w:sz w:val="22"/>
          <w:szCs w:val="22"/>
        </w:rPr>
        <w:t>In this study, we</w:t>
      </w:r>
      <w:r w:rsidR="00CE5A0E">
        <w:rPr>
          <w:rFonts w:ascii="Arial" w:hAnsi="Arial" w:cs="Arial"/>
          <w:sz w:val="22"/>
          <w:szCs w:val="22"/>
        </w:rPr>
        <w:t xml:space="preserve"> have expanded on these previous studies by utilizing spatial molecular imaging of 95</w:t>
      </w:r>
      <w:r w:rsidR="00090CB0">
        <w:rPr>
          <w:rFonts w:ascii="Arial" w:hAnsi="Arial" w:cs="Arial"/>
          <w:sz w:val="22"/>
          <w:szCs w:val="22"/>
        </w:rPr>
        <w:t>7</w:t>
      </w:r>
      <w:r w:rsidR="00CE5A0E">
        <w:rPr>
          <w:rFonts w:ascii="Arial" w:hAnsi="Arial" w:cs="Arial"/>
          <w:sz w:val="22"/>
          <w:szCs w:val="22"/>
        </w:rPr>
        <w:t xml:space="preserve"> </w:t>
      </w:r>
      <w:r w:rsidR="00090CB0">
        <w:rPr>
          <w:rFonts w:ascii="Arial" w:hAnsi="Arial" w:cs="Arial"/>
          <w:sz w:val="22"/>
          <w:szCs w:val="22"/>
        </w:rPr>
        <w:t xml:space="preserve">genes (including several </w:t>
      </w:r>
      <w:r w:rsidR="00CE5A0E">
        <w:rPr>
          <w:rFonts w:ascii="Arial" w:hAnsi="Arial" w:cs="Arial"/>
          <w:sz w:val="22"/>
          <w:szCs w:val="22"/>
        </w:rPr>
        <w:t>repeat RNA specie</w:t>
      </w:r>
      <w:r w:rsidR="00090CB0">
        <w:rPr>
          <w:rFonts w:ascii="Arial" w:hAnsi="Arial" w:cs="Arial"/>
          <w:sz w:val="22"/>
          <w:szCs w:val="22"/>
        </w:rPr>
        <w:t>s)</w:t>
      </w:r>
      <w:r w:rsidR="00CE5A0E">
        <w:rPr>
          <w:rFonts w:ascii="Arial" w:hAnsi="Arial" w:cs="Arial"/>
          <w:sz w:val="22"/>
          <w:szCs w:val="22"/>
        </w:rPr>
        <w:t xml:space="preserve"> in HCC tumor resection samples to understand the relationship of repeat RNAs to tumor cell states and the microenvironment response. This is the f</w:t>
      </w:r>
      <w:r w:rsidR="00293CA3">
        <w:rPr>
          <w:rFonts w:ascii="Arial" w:hAnsi="Arial" w:cs="Arial"/>
          <w:sz w:val="22"/>
          <w:szCs w:val="22"/>
        </w:rPr>
        <w:t xml:space="preserve">irst integrated dataset </w:t>
      </w:r>
      <w:r w:rsidR="00F63627">
        <w:rPr>
          <w:rFonts w:ascii="Arial" w:hAnsi="Arial" w:cs="Arial"/>
          <w:sz w:val="22"/>
          <w:szCs w:val="22"/>
        </w:rPr>
        <w:t>characteriz</w:t>
      </w:r>
      <w:r w:rsidR="00293CA3">
        <w:rPr>
          <w:rFonts w:ascii="Arial" w:hAnsi="Arial" w:cs="Arial"/>
          <w:sz w:val="22"/>
          <w:szCs w:val="22"/>
        </w:rPr>
        <w:t>ing</w:t>
      </w:r>
      <w:r w:rsidR="00F63627">
        <w:rPr>
          <w:rFonts w:ascii="Arial" w:hAnsi="Arial" w:cs="Arial"/>
          <w:sz w:val="22"/>
          <w:szCs w:val="22"/>
        </w:rPr>
        <w:t xml:space="preserve"> </w:t>
      </w:r>
      <w:r w:rsidR="003F6B9E">
        <w:rPr>
          <w:rFonts w:ascii="Arial" w:hAnsi="Arial" w:cs="Arial"/>
          <w:sz w:val="22"/>
          <w:szCs w:val="22"/>
        </w:rPr>
        <w:t>repeat RNA distributions</w:t>
      </w:r>
      <w:r w:rsidR="00CE5A0E">
        <w:rPr>
          <w:rFonts w:ascii="Arial" w:hAnsi="Arial" w:cs="Arial"/>
          <w:sz w:val="22"/>
          <w:szCs w:val="22"/>
        </w:rPr>
        <w:t xml:space="preserve"> and single cell spatial architecture </w:t>
      </w:r>
      <w:r w:rsidR="00F63627" w:rsidRPr="007A5539">
        <w:rPr>
          <w:rFonts w:ascii="Arial" w:hAnsi="Arial" w:cs="Arial"/>
          <w:sz w:val="22"/>
          <w:szCs w:val="22"/>
        </w:rPr>
        <w:t xml:space="preserve">in a cohort of </w:t>
      </w:r>
      <w:r w:rsidR="00FB7053" w:rsidRPr="007A5539">
        <w:rPr>
          <w:rFonts w:ascii="Arial" w:hAnsi="Arial" w:cs="Arial"/>
          <w:sz w:val="22"/>
          <w:szCs w:val="22"/>
        </w:rPr>
        <w:t xml:space="preserve">samples derived from </w:t>
      </w:r>
      <w:r w:rsidR="007708C9" w:rsidRPr="007A5539">
        <w:rPr>
          <w:rFonts w:ascii="Arial" w:hAnsi="Arial" w:cs="Arial"/>
          <w:sz w:val="22"/>
          <w:szCs w:val="22"/>
        </w:rPr>
        <w:t>human HCC resection or transplantation specimens</w:t>
      </w:r>
      <w:r w:rsidR="00F63627" w:rsidRPr="007A5539">
        <w:rPr>
          <w:rFonts w:ascii="Arial" w:hAnsi="Arial" w:cs="Arial"/>
          <w:sz w:val="22"/>
          <w:szCs w:val="22"/>
        </w:rPr>
        <w:t>.</w:t>
      </w:r>
      <w:r w:rsidR="003F6B9E" w:rsidRPr="007A5539">
        <w:rPr>
          <w:rFonts w:ascii="Arial" w:hAnsi="Arial" w:cs="Arial"/>
          <w:sz w:val="22"/>
          <w:szCs w:val="22"/>
        </w:rPr>
        <w:t xml:space="preserve">  </w:t>
      </w:r>
      <w:r w:rsidR="00F63627" w:rsidRPr="007A5539">
        <w:rPr>
          <w:rFonts w:ascii="Arial" w:hAnsi="Arial" w:cs="Arial"/>
          <w:sz w:val="22"/>
          <w:szCs w:val="22"/>
        </w:rPr>
        <w:t>We</w:t>
      </w:r>
      <w:r w:rsidR="003F6B9E" w:rsidRPr="007A5539">
        <w:rPr>
          <w:rFonts w:ascii="Arial" w:hAnsi="Arial" w:cs="Arial"/>
          <w:sz w:val="22"/>
          <w:szCs w:val="22"/>
        </w:rPr>
        <w:t xml:space="preserve"> found</w:t>
      </w:r>
      <w:r w:rsidR="0013329C" w:rsidRPr="007A5539">
        <w:rPr>
          <w:rFonts w:ascii="Arial" w:hAnsi="Arial" w:cs="Arial"/>
          <w:sz w:val="22"/>
          <w:szCs w:val="22"/>
        </w:rPr>
        <w:t xml:space="preserve"> that </w:t>
      </w:r>
      <w:r w:rsidR="00DF6FAE" w:rsidRPr="007A5539">
        <w:rPr>
          <w:rFonts w:ascii="Arial" w:hAnsi="Arial" w:cs="Arial"/>
          <w:sz w:val="22"/>
          <w:szCs w:val="22"/>
        </w:rPr>
        <w:t xml:space="preserve">the HCC </w:t>
      </w:r>
      <w:r w:rsidR="0013329C" w:rsidRPr="007A5539">
        <w:rPr>
          <w:rFonts w:ascii="Arial" w:hAnsi="Arial" w:cs="Arial"/>
          <w:sz w:val="22"/>
          <w:szCs w:val="22"/>
        </w:rPr>
        <w:t>LINE1</w:t>
      </w:r>
      <w:r w:rsidR="00CE5A0E">
        <w:rPr>
          <w:rFonts w:ascii="Arial" w:hAnsi="Arial" w:cs="Arial"/>
          <w:sz w:val="22"/>
          <w:szCs w:val="22"/>
        </w:rPr>
        <w:t>-</w:t>
      </w:r>
      <w:r w:rsidR="0013329C" w:rsidRPr="007A5539">
        <w:rPr>
          <w:rFonts w:ascii="Arial" w:hAnsi="Arial" w:cs="Arial"/>
          <w:sz w:val="22"/>
          <w:szCs w:val="22"/>
        </w:rPr>
        <w:t>high tumor</w:t>
      </w:r>
      <w:r w:rsidR="00CE5A0E">
        <w:rPr>
          <w:rFonts w:ascii="Arial" w:hAnsi="Arial" w:cs="Arial"/>
          <w:sz w:val="22"/>
          <w:szCs w:val="22"/>
        </w:rPr>
        <w:t xml:space="preserve"> cells are enriched for a stem cell phenotype with loss of hepatocyte differentiation markers.  LINE1-high HCC tumors had a more disorganized immune response compared to LINE1-low HCC tumors</w:t>
      </w:r>
      <w:ins w:id="8" w:author="Nawrocki, Cole C." w:date="2025-05-24T13:18:00Z" w16du:dateUtc="2025-05-24T17:18:00Z">
        <w:r w:rsidR="00DF67FB">
          <w:rPr>
            <w:rFonts w:ascii="Arial" w:hAnsi="Arial" w:cs="Arial"/>
            <w:sz w:val="22"/>
            <w:szCs w:val="22"/>
          </w:rPr>
          <w:t>,</w:t>
        </w:r>
      </w:ins>
      <w:r w:rsidR="00CE5A0E">
        <w:rPr>
          <w:rFonts w:ascii="Arial" w:hAnsi="Arial" w:cs="Arial"/>
          <w:sz w:val="22"/>
          <w:szCs w:val="22"/>
        </w:rPr>
        <w:t xml:space="preserve"> </w:t>
      </w:r>
      <w:ins w:id="9" w:author="Nawrocki, Cole C." w:date="2025-05-24T13:18:00Z" w16du:dateUtc="2025-05-24T17:18:00Z">
        <w:r w:rsidR="00DF67FB">
          <w:rPr>
            <w:rFonts w:ascii="Arial" w:hAnsi="Arial" w:cs="Arial"/>
            <w:sz w:val="22"/>
            <w:szCs w:val="22"/>
          </w:rPr>
          <w:t>which</w:t>
        </w:r>
      </w:ins>
      <w:del w:id="10" w:author="Nawrocki, Cole C." w:date="2025-05-24T13:18:00Z" w16du:dateUtc="2025-05-24T17:18:00Z">
        <w:r w:rsidR="00CE5A0E" w:rsidDel="00DF67FB">
          <w:rPr>
            <w:rFonts w:ascii="Arial" w:hAnsi="Arial" w:cs="Arial"/>
            <w:sz w:val="22"/>
            <w:szCs w:val="22"/>
          </w:rPr>
          <w:delText>that</w:delText>
        </w:r>
      </w:del>
      <w:r w:rsidR="00CE5A0E">
        <w:rPr>
          <w:rFonts w:ascii="Arial" w:hAnsi="Arial" w:cs="Arial"/>
          <w:sz w:val="22"/>
          <w:szCs w:val="22"/>
        </w:rPr>
        <w:t xml:space="preserve"> had regional hubs of diverse immune cell infiltrates </w:t>
      </w:r>
      <w:proofErr w:type="gramStart"/>
      <w:r w:rsidR="00295014">
        <w:rPr>
          <w:rFonts w:ascii="Arial" w:hAnsi="Arial" w:cs="Arial"/>
          <w:sz w:val="22"/>
          <w:szCs w:val="22"/>
        </w:rPr>
        <w:t>similar to</w:t>
      </w:r>
      <w:proofErr w:type="gramEnd"/>
      <w:r w:rsidR="00295014">
        <w:rPr>
          <w:rFonts w:ascii="Arial" w:hAnsi="Arial" w:cs="Arial"/>
          <w:sz w:val="22"/>
          <w:szCs w:val="22"/>
        </w:rPr>
        <w:t xml:space="preserve"> tertiary lymphoid structures. Using </w:t>
      </w:r>
      <w:r w:rsidR="0013329C" w:rsidRPr="007A5539">
        <w:rPr>
          <w:rFonts w:ascii="Arial" w:hAnsi="Arial" w:cs="Arial"/>
          <w:sz w:val="22"/>
          <w:szCs w:val="22"/>
        </w:rPr>
        <w:t>RNA in situ hybridization (RNA-ISH)</w:t>
      </w:r>
      <w:r w:rsidR="00295014">
        <w:rPr>
          <w:rFonts w:ascii="Arial" w:hAnsi="Arial" w:cs="Arial"/>
          <w:sz w:val="22"/>
          <w:szCs w:val="22"/>
        </w:rPr>
        <w:t xml:space="preserve"> for LINE1, we found that LINE1-high compared to LINE1-low HCC tumors had significantly worsened survival after surgical resection or transplantation. Taken together, these findings </w:t>
      </w:r>
      <w:r w:rsidR="00CF31C1">
        <w:rPr>
          <w:rFonts w:ascii="Arial" w:hAnsi="Arial" w:cs="Arial"/>
          <w:sz w:val="22"/>
          <w:szCs w:val="22"/>
        </w:rPr>
        <w:t>support the importance of LINE1 and other repeat RNAs in HCC development and as prognostic markers of aggressive behavior.</w:t>
      </w:r>
    </w:p>
    <w:p w14:paraId="64599C8E" w14:textId="77777777" w:rsidR="008253AE" w:rsidRPr="007A5539" w:rsidRDefault="008253AE" w:rsidP="00CA47B9">
      <w:pPr>
        <w:spacing w:line="480" w:lineRule="auto"/>
        <w:jc w:val="both"/>
        <w:rPr>
          <w:rFonts w:ascii="Arial" w:hAnsi="Arial" w:cs="Arial"/>
          <w:b/>
          <w:bCs/>
          <w:sz w:val="22"/>
          <w:szCs w:val="22"/>
        </w:rPr>
      </w:pPr>
    </w:p>
    <w:p w14:paraId="23BF8A0C" w14:textId="77777777" w:rsidR="00F80FB4" w:rsidRPr="007A5539" w:rsidRDefault="00F80FB4">
      <w:pPr>
        <w:rPr>
          <w:rFonts w:ascii="Arial" w:hAnsi="Arial" w:cs="Arial"/>
          <w:b/>
          <w:bCs/>
          <w:sz w:val="22"/>
          <w:szCs w:val="22"/>
        </w:rPr>
      </w:pPr>
      <w:r w:rsidRPr="007A5539">
        <w:rPr>
          <w:rFonts w:ascii="Arial" w:hAnsi="Arial" w:cs="Arial"/>
          <w:b/>
          <w:bCs/>
          <w:sz w:val="22"/>
          <w:szCs w:val="22"/>
        </w:rPr>
        <w:br w:type="page"/>
      </w:r>
    </w:p>
    <w:p w14:paraId="347DBB4B" w14:textId="77777777" w:rsidR="00F80FB4" w:rsidRPr="007A5539" w:rsidRDefault="00F80FB4" w:rsidP="00F80FB4">
      <w:pPr>
        <w:spacing w:line="480" w:lineRule="auto"/>
        <w:jc w:val="both"/>
        <w:rPr>
          <w:rFonts w:ascii="Arial" w:hAnsi="Arial" w:cs="Arial"/>
          <w:b/>
          <w:bCs/>
          <w:sz w:val="22"/>
          <w:szCs w:val="22"/>
        </w:rPr>
      </w:pPr>
      <w:r w:rsidRPr="007A5539">
        <w:rPr>
          <w:rFonts w:ascii="Arial" w:hAnsi="Arial" w:cs="Arial"/>
          <w:b/>
          <w:bCs/>
          <w:sz w:val="22"/>
          <w:szCs w:val="22"/>
        </w:rPr>
        <w:lastRenderedPageBreak/>
        <w:t>MATERIALS AND METHODS</w:t>
      </w:r>
    </w:p>
    <w:p w14:paraId="5686F872" w14:textId="4A0169EE" w:rsidR="00F80FB4" w:rsidRPr="007A5539" w:rsidRDefault="00F80FB4" w:rsidP="00F80FB4">
      <w:pPr>
        <w:spacing w:line="480" w:lineRule="auto"/>
        <w:jc w:val="both"/>
        <w:rPr>
          <w:rFonts w:ascii="Arial" w:hAnsi="Arial" w:cs="Arial"/>
          <w:b/>
          <w:bCs/>
          <w:sz w:val="22"/>
          <w:szCs w:val="22"/>
        </w:rPr>
      </w:pPr>
      <w:r w:rsidRPr="007A5539">
        <w:rPr>
          <w:rFonts w:ascii="Arial" w:hAnsi="Arial" w:cs="Arial"/>
          <w:b/>
          <w:sz w:val="22"/>
          <w:szCs w:val="22"/>
        </w:rPr>
        <w:t xml:space="preserve">Ethics </w:t>
      </w:r>
      <w:r w:rsidR="00EB03D1" w:rsidRPr="007A5539">
        <w:rPr>
          <w:rFonts w:ascii="Arial" w:hAnsi="Arial" w:cs="Arial"/>
          <w:b/>
          <w:sz w:val="22"/>
          <w:szCs w:val="22"/>
        </w:rPr>
        <w:t>s</w:t>
      </w:r>
      <w:r w:rsidRPr="007A5539">
        <w:rPr>
          <w:rFonts w:ascii="Arial" w:hAnsi="Arial" w:cs="Arial"/>
          <w:b/>
          <w:sz w:val="22"/>
          <w:szCs w:val="22"/>
        </w:rPr>
        <w:t xml:space="preserve">tatement, </w:t>
      </w:r>
      <w:r w:rsidR="00EB03D1" w:rsidRPr="007A5539">
        <w:rPr>
          <w:rFonts w:ascii="Arial" w:hAnsi="Arial" w:cs="Arial"/>
          <w:b/>
          <w:sz w:val="22"/>
          <w:szCs w:val="22"/>
        </w:rPr>
        <w:t>ti</w:t>
      </w:r>
      <w:r w:rsidRPr="007A5539">
        <w:rPr>
          <w:rFonts w:ascii="Arial" w:hAnsi="Arial" w:cs="Arial"/>
          <w:b/>
          <w:sz w:val="22"/>
          <w:szCs w:val="22"/>
        </w:rPr>
        <w:t xml:space="preserve">ssue </w:t>
      </w:r>
      <w:r w:rsidR="00EB03D1" w:rsidRPr="007A5539">
        <w:rPr>
          <w:rFonts w:ascii="Arial" w:hAnsi="Arial" w:cs="Arial"/>
          <w:b/>
          <w:sz w:val="22"/>
          <w:szCs w:val="22"/>
        </w:rPr>
        <w:t>p</w:t>
      </w:r>
      <w:r w:rsidRPr="007A5539">
        <w:rPr>
          <w:rFonts w:ascii="Arial" w:hAnsi="Arial" w:cs="Arial"/>
          <w:b/>
          <w:sz w:val="22"/>
          <w:szCs w:val="22"/>
        </w:rPr>
        <w:t xml:space="preserve">rocurement and </w:t>
      </w:r>
      <w:r w:rsidR="008B57DA" w:rsidRPr="007A5539">
        <w:rPr>
          <w:rFonts w:ascii="Arial" w:hAnsi="Arial" w:cs="Arial"/>
          <w:b/>
          <w:sz w:val="22"/>
          <w:szCs w:val="22"/>
        </w:rPr>
        <w:t>a</w:t>
      </w:r>
      <w:r w:rsidRPr="007A5539">
        <w:rPr>
          <w:rFonts w:ascii="Arial" w:hAnsi="Arial" w:cs="Arial"/>
          <w:b/>
          <w:sz w:val="22"/>
          <w:szCs w:val="22"/>
        </w:rPr>
        <w:t>nnotation</w:t>
      </w:r>
    </w:p>
    <w:p w14:paraId="12F62334" w14:textId="656A7886" w:rsidR="00F80FB4" w:rsidRPr="007A5539" w:rsidRDefault="00F80FB4" w:rsidP="00C541F5">
      <w:pPr>
        <w:spacing w:line="480" w:lineRule="auto"/>
        <w:ind w:firstLine="720"/>
        <w:jc w:val="both"/>
        <w:rPr>
          <w:rFonts w:ascii="Arial" w:hAnsi="Arial" w:cs="Arial"/>
          <w:sz w:val="22"/>
          <w:szCs w:val="22"/>
        </w:rPr>
      </w:pPr>
      <w:r w:rsidRPr="007A5539">
        <w:rPr>
          <w:rFonts w:ascii="Arial" w:hAnsi="Arial" w:cs="Arial"/>
          <w:bCs/>
          <w:sz w:val="22"/>
          <w:szCs w:val="22"/>
        </w:rPr>
        <w:t xml:space="preserve">All patient-oriented research was conducted in accordance with both the Declarations of Helsinki and Istanbul. Patient tumor materials were </w:t>
      </w:r>
      <w:r w:rsidRPr="007A5539">
        <w:rPr>
          <w:rFonts w:ascii="Arial" w:hAnsi="Arial" w:cs="Arial"/>
          <w:sz w:val="22"/>
          <w:szCs w:val="22"/>
        </w:rPr>
        <w:t xml:space="preserve">obtained under Massachusetts General Hospital IRB protocol 2011P001236 and Dana-Farber Harvard Cancer Center IRB protocol 02-240. Archived FFPE samples in tissue microarray (TMA) format from who underwent surgical resection or liver transplantation for the treatment of hepatocellular carcinoma between </w:t>
      </w:r>
      <w:r w:rsidRPr="007A5539">
        <w:rPr>
          <w:rFonts w:ascii="Arial" w:hAnsi="Arial"/>
          <w:sz w:val="22"/>
          <w:szCs w:val="22"/>
        </w:rPr>
        <w:t>March 2004 and December 2015</w:t>
      </w:r>
      <w:r w:rsidRPr="007A5539">
        <w:rPr>
          <w:rFonts w:ascii="Arial" w:hAnsi="Arial" w:cs="Arial"/>
          <w:sz w:val="22"/>
          <w:szCs w:val="22"/>
        </w:rPr>
        <w:t xml:space="preserve"> were obtained. Clinical and pathologic data was obtained through review of the Massachusetts General Hospital electronic medical record. There is no blinding, randomization, or power analysis relevant for this study.</w:t>
      </w:r>
    </w:p>
    <w:p w14:paraId="07B14A0D" w14:textId="77777777" w:rsidR="00F80FB4" w:rsidRPr="007A5539" w:rsidRDefault="00F80FB4" w:rsidP="00637B14">
      <w:pPr>
        <w:spacing w:line="480" w:lineRule="auto"/>
        <w:jc w:val="both"/>
        <w:rPr>
          <w:rFonts w:ascii="Arial" w:hAnsi="Arial" w:cs="Arial"/>
          <w:b/>
          <w:bCs/>
          <w:sz w:val="22"/>
          <w:szCs w:val="22"/>
        </w:rPr>
      </w:pPr>
    </w:p>
    <w:p w14:paraId="37728521" w14:textId="23283A99" w:rsidR="00F80FB4" w:rsidRPr="007A5539" w:rsidRDefault="00EB03D1" w:rsidP="00637B14">
      <w:pPr>
        <w:spacing w:line="480" w:lineRule="auto"/>
        <w:jc w:val="both"/>
        <w:rPr>
          <w:rFonts w:ascii="Arial" w:hAnsi="Arial" w:cs="Arial"/>
          <w:b/>
          <w:bCs/>
          <w:sz w:val="22"/>
          <w:szCs w:val="22"/>
        </w:rPr>
      </w:pPr>
      <w:r w:rsidRPr="007A5539">
        <w:rPr>
          <w:rFonts w:ascii="Arial" w:hAnsi="Arial" w:cs="Arial"/>
          <w:b/>
          <w:bCs/>
          <w:sz w:val="22"/>
          <w:szCs w:val="22"/>
        </w:rPr>
        <w:t>S</w:t>
      </w:r>
      <w:r w:rsidR="00F80FB4" w:rsidRPr="007A5539">
        <w:rPr>
          <w:rFonts w:ascii="Arial" w:hAnsi="Arial" w:cs="Arial"/>
          <w:b/>
          <w:bCs/>
          <w:sz w:val="22"/>
          <w:szCs w:val="22"/>
        </w:rPr>
        <w:t xml:space="preserve">patial </w:t>
      </w:r>
      <w:r w:rsidRPr="007A5539">
        <w:rPr>
          <w:rFonts w:ascii="Arial" w:hAnsi="Arial" w:cs="Arial"/>
          <w:b/>
          <w:bCs/>
          <w:sz w:val="22"/>
          <w:szCs w:val="22"/>
        </w:rPr>
        <w:t>t</w:t>
      </w:r>
      <w:r w:rsidR="00F80FB4" w:rsidRPr="007A5539">
        <w:rPr>
          <w:rFonts w:ascii="Arial" w:hAnsi="Arial" w:cs="Arial"/>
          <w:b/>
          <w:bCs/>
          <w:sz w:val="22"/>
          <w:szCs w:val="22"/>
        </w:rPr>
        <w:t xml:space="preserve">ranscriptomics </w:t>
      </w:r>
      <w:r w:rsidRPr="007A5539">
        <w:rPr>
          <w:rFonts w:ascii="Arial" w:hAnsi="Arial" w:cs="Arial"/>
          <w:b/>
          <w:bCs/>
          <w:sz w:val="22"/>
          <w:szCs w:val="22"/>
        </w:rPr>
        <w:t>d</w:t>
      </w:r>
      <w:r w:rsidR="00F80FB4" w:rsidRPr="007A5539">
        <w:rPr>
          <w:rFonts w:ascii="Arial" w:hAnsi="Arial" w:cs="Arial"/>
          <w:b/>
          <w:bCs/>
          <w:sz w:val="22"/>
          <w:szCs w:val="22"/>
        </w:rPr>
        <w:t xml:space="preserve">ata </w:t>
      </w:r>
      <w:r w:rsidRPr="007A5539">
        <w:rPr>
          <w:rFonts w:ascii="Arial" w:hAnsi="Arial" w:cs="Arial"/>
          <w:b/>
          <w:bCs/>
          <w:sz w:val="22"/>
          <w:szCs w:val="22"/>
        </w:rPr>
        <w:t>acquisition</w:t>
      </w:r>
      <w:r w:rsidR="00F80FB4" w:rsidRPr="007A5539">
        <w:rPr>
          <w:rFonts w:ascii="Arial" w:hAnsi="Arial" w:cs="Arial"/>
          <w:b/>
          <w:bCs/>
          <w:sz w:val="22"/>
          <w:szCs w:val="22"/>
        </w:rPr>
        <w:t xml:space="preserve"> and </w:t>
      </w:r>
      <w:r w:rsidRPr="007A5539">
        <w:rPr>
          <w:rFonts w:ascii="Arial" w:hAnsi="Arial" w:cs="Arial"/>
          <w:b/>
          <w:bCs/>
          <w:sz w:val="22"/>
          <w:szCs w:val="22"/>
        </w:rPr>
        <w:t>a</w:t>
      </w:r>
      <w:r w:rsidR="00F80FB4" w:rsidRPr="007A5539">
        <w:rPr>
          <w:rFonts w:ascii="Arial" w:hAnsi="Arial" w:cs="Arial"/>
          <w:b/>
          <w:bCs/>
          <w:sz w:val="22"/>
          <w:szCs w:val="22"/>
        </w:rPr>
        <w:t>nalysis</w:t>
      </w:r>
    </w:p>
    <w:p w14:paraId="046D2A81" w14:textId="73F45FAD" w:rsidR="00D83568" w:rsidRDefault="004A56F0" w:rsidP="00C541F5">
      <w:pPr>
        <w:spacing w:line="480" w:lineRule="auto"/>
        <w:ind w:firstLine="720"/>
        <w:jc w:val="both"/>
        <w:rPr>
          <w:rFonts w:ascii="Arial" w:hAnsi="Arial" w:cs="Arial"/>
          <w:sz w:val="22"/>
          <w:szCs w:val="22"/>
        </w:rPr>
      </w:pPr>
      <w:r w:rsidRPr="007A5539">
        <w:rPr>
          <w:rFonts w:ascii="Arial" w:hAnsi="Arial" w:cs="Arial"/>
          <w:sz w:val="22"/>
          <w:szCs w:val="22"/>
        </w:rPr>
        <w:t>A total of 23 patient FFPE HCC tumors on TMAs were evaluated with s</w:t>
      </w:r>
      <w:r w:rsidR="00D83568" w:rsidRPr="007A5539">
        <w:rPr>
          <w:rFonts w:ascii="Arial" w:hAnsi="Arial" w:cs="Arial"/>
          <w:sz w:val="22"/>
          <w:szCs w:val="22"/>
        </w:rPr>
        <w:t xml:space="preserve">patial </w:t>
      </w:r>
      <w:r w:rsidR="00404C4F" w:rsidRPr="007A5539">
        <w:rPr>
          <w:rFonts w:ascii="Arial" w:hAnsi="Arial" w:cs="Arial"/>
          <w:sz w:val="22"/>
          <w:szCs w:val="22"/>
        </w:rPr>
        <w:t xml:space="preserve">molecular imaging (SMI) following published </w:t>
      </w:r>
      <w:r w:rsidR="00D83568" w:rsidRPr="007A5539">
        <w:rPr>
          <w:rFonts w:ascii="Arial" w:hAnsi="Arial" w:cs="Arial"/>
          <w:sz w:val="22"/>
          <w:szCs w:val="22"/>
        </w:rPr>
        <w:t>standard protocol</w:t>
      </w:r>
      <w:r w:rsidR="008454BF" w:rsidRPr="007A5539">
        <w:rPr>
          <w:rFonts w:ascii="Arial" w:hAnsi="Arial" w:cs="Arial"/>
          <w:sz w:val="22"/>
          <w:szCs w:val="22"/>
        </w:rPr>
        <w:t xml:space="preserve"> </w:t>
      </w:r>
      <w:r w:rsidR="00D83568" w:rsidRPr="007A5539">
        <w:rPr>
          <w:rFonts w:ascii="Arial" w:hAnsi="Arial" w:cs="Arial"/>
          <w:sz w:val="22"/>
          <w:szCs w:val="22"/>
        </w:rPr>
        <w:fldChar w:fldCharType="begin">
          <w:fldData xml:space="preserve">PEVuZE5vdGU+PENpdGU+PEF1dGhvcj5IZTwvQXV0aG9yPjxZZWFyPjIwMjI8L1llYXI+PFJlY051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</w:fldData>
        </w:fldChar>
      </w:r>
      <w:r w:rsidR="001174B3">
        <w:rPr>
          <w:rFonts w:ascii="Arial" w:hAnsi="Arial" w:cs="Arial"/>
          <w:sz w:val="22"/>
          <w:szCs w:val="22"/>
        </w:rPr>
        <w:instrText xml:space="preserve"> ADDIN EN.CITE </w:instrText>
      </w:r>
      <w:r w:rsidR="001174B3">
        <w:rPr>
          <w:rFonts w:ascii="Arial" w:hAnsi="Arial" w:cs="Arial"/>
          <w:sz w:val="22"/>
          <w:szCs w:val="22"/>
        </w:rPr>
        <w:fldChar w:fldCharType="begin">
          <w:fldData xml:space="preserve">PEVuZE5vdGU+PENpdGU+PEF1dGhvcj5IZTwvQXV0aG9yPjxZZWFyPjIwMjI8L1llYXI+PFJlY051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</w:fldData>
        </w:fldChar>
      </w:r>
      <w:r w:rsidR="001174B3">
        <w:rPr>
          <w:rFonts w:ascii="Arial" w:hAnsi="Arial" w:cs="Arial"/>
          <w:sz w:val="22"/>
          <w:szCs w:val="22"/>
        </w:rPr>
        <w:instrText xml:space="preserve"> ADDIN EN.CITE.DATA </w:instrText>
      </w:r>
      <w:r w:rsidR="001174B3">
        <w:rPr>
          <w:rFonts w:ascii="Arial" w:hAnsi="Arial" w:cs="Arial"/>
          <w:sz w:val="22"/>
          <w:szCs w:val="22"/>
        </w:rPr>
      </w:r>
      <w:r w:rsidR="001174B3">
        <w:rPr>
          <w:rFonts w:ascii="Arial" w:hAnsi="Arial" w:cs="Arial"/>
          <w:sz w:val="22"/>
          <w:szCs w:val="22"/>
        </w:rPr>
        <w:fldChar w:fldCharType="end"/>
      </w:r>
      <w:r w:rsidR="00D83568" w:rsidRPr="007A5539">
        <w:rPr>
          <w:rFonts w:ascii="Arial" w:hAnsi="Arial" w:cs="Arial"/>
          <w:sz w:val="22"/>
          <w:szCs w:val="22"/>
        </w:rPr>
      </w:r>
      <w:r w:rsidR="00D83568" w:rsidRPr="007A5539">
        <w:rPr>
          <w:rFonts w:ascii="Arial" w:hAnsi="Arial" w:cs="Arial"/>
          <w:sz w:val="22"/>
          <w:szCs w:val="22"/>
        </w:rPr>
        <w:fldChar w:fldCharType="separate"/>
      </w:r>
      <w:r w:rsidR="001174B3">
        <w:rPr>
          <w:rFonts w:ascii="Arial" w:hAnsi="Arial" w:cs="Arial"/>
          <w:noProof/>
          <w:sz w:val="22"/>
          <w:szCs w:val="22"/>
        </w:rPr>
        <w:t>(37)</w:t>
      </w:r>
      <w:r w:rsidR="00D83568" w:rsidRPr="007A5539">
        <w:rPr>
          <w:rFonts w:ascii="Arial" w:hAnsi="Arial" w:cs="Arial"/>
          <w:sz w:val="22"/>
          <w:szCs w:val="22"/>
        </w:rPr>
        <w:fldChar w:fldCharType="end"/>
      </w:r>
      <w:r w:rsidR="00D83568" w:rsidRPr="007A5539">
        <w:rPr>
          <w:rFonts w:ascii="Arial" w:hAnsi="Arial" w:cs="Arial"/>
          <w:sz w:val="22"/>
          <w:szCs w:val="22"/>
        </w:rPr>
        <w:t xml:space="preserve">. In brief, 5-µm </w:t>
      </w:r>
      <w:r w:rsidR="00404C4F" w:rsidRPr="007A5539">
        <w:rPr>
          <w:rFonts w:ascii="Arial" w:hAnsi="Arial" w:cs="Arial"/>
          <w:sz w:val="22"/>
          <w:szCs w:val="22"/>
        </w:rPr>
        <w:t xml:space="preserve">FFPE </w:t>
      </w:r>
      <w:r w:rsidR="00D83568" w:rsidRPr="007A5539">
        <w:rPr>
          <w:rFonts w:ascii="Arial" w:hAnsi="Arial" w:cs="Arial"/>
          <w:sz w:val="22"/>
          <w:szCs w:val="22"/>
        </w:rPr>
        <w:t>sections were baked overnight at 60°C to ensure section adherence to the glass slides. Then the baked samples went through deparaffinization, proteinase K digestion, and heat-induced epitope retrieval (HIER) procedures to expose target RNAs and epitopes using Leica Bond Rx system. After rinsing samples with DEPC H</w:t>
      </w:r>
      <w:r w:rsidR="00D83568" w:rsidRPr="007A5539">
        <w:rPr>
          <w:rFonts w:ascii="Arial" w:hAnsi="Arial" w:cs="Arial"/>
          <w:sz w:val="22"/>
          <w:szCs w:val="22"/>
          <w:vertAlign w:val="subscript"/>
        </w:rPr>
        <w:t>2</w:t>
      </w:r>
      <w:r w:rsidR="00D83568" w:rsidRPr="007A5539">
        <w:rPr>
          <w:rFonts w:ascii="Arial" w:hAnsi="Arial" w:cs="Arial"/>
          <w:sz w:val="22"/>
          <w:szCs w:val="22"/>
        </w:rPr>
        <w:t>O twice, samples were incubated in 1:1000 diluted fiducials (Bangs Laboratory) in 2X SSCT (2X SSC, 0.1% Tween 20) solution for 5 min at room temperature. Excessive fiducials were removed by rinsing the samples with 1X PBS, followed by fixation with 10% neutral buffered formalin (NBF) for 5 min at room temperature. Fixed samples were rinsed with Tris-glycine buffer (0.1 M glycine, 0.1M Tris-base in DEPC H</w:t>
      </w:r>
      <w:r w:rsidR="00D83568" w:rsidRPr="007A5539">
        <w:rPr>
          <w:rFonts w:ascii="Arial" w:hAnsi="Arial" w:cs="Arial"/>
          <w:sz w:val="22"/>
          <w:szCs w:val="22"/>
          <w:vertAlign w:val="subscript"/>
        </w:rPr>
        <w:t>2</w:t>
      </w:r>
      <w:r w:rsidR="00D83568" w:rsidRPr="007A5539">
        <w:rPr>
          <w:rFonts w:ascii="Arial" w:hAnsi="Arial" w:cs="Arial"/>
          <w:sz w:val="22"/>
          <w:szCs w:val="22"/>
        </w:rPr>
        <w:t>O) and 1X PBS for 5 min each before blocked using 100 mM N-</w:t>
      </w:r>
      <w:proofErr w:type="spellStart"/>
      <w:r w:rsidR="00D83568" w:rsidRPr="007A5539">
        <w:rPr>
          <w:rFonts w:ascii="Arial" w:hAnsi="Arial" w:cs="Arial"/>
          <w:sz w:val="22"/>
          <w:szCs w:val="22"/>
        </w:rPr>
        <w:t>succinimidyl</w:t>
      </w:r>
      <w:proofErr w:type="spellEnd"/>
      <w:r w:rsidR="00D83568" w:rsidRPr="007A5539">
        <w:rPr>
          <w:rFonts w:ascii="Arial" w:hAnsi="Arial" w:cs="Arial"/>
          <w:sz w:val="22"/>
          <w:szCs w:val="22"/>
        </w:rPr>
        <w:t xml:space="preserve"> acetate (NHS-acetate, </w:t>
      </w:r>
      <w:proofErr w:type="spellStart"/>
      <w:r w:rsidR="00D83568" w:rsidRPr="007A5539">
        <w:rPr>
          <w:rFonts w:ascii="Arial" w:hAnsi="Arial" w:cs="Arial"/>
          <w:sz w:val="22"/>
          <w:szCs w:val="22"/>
        </w:rPr>
        <w:t>ThermoFisher</w:t>
      </w:r>
      <w:proofErr w:type="spellEnd"/>
      <w:r w:rsidR="00D83568" w:rsidRPr="007A5539">
        <w:rPr>
          <w:rFonts w:ascii="Arial" w:hAnsi="Arial" w:cs="Arial"/>
          <w:sz w:val="22"/>
          <w:szCs w:val="22"/>
        </w:rPr>
        <w:t xml:space="preserve">) in NHS-acetate buffer (0.1 M </w:t>
      </w:r>
      <w:proofErr w:type="spellStart"/>
      <w:r w:rsidR="00D83568" w:rsidRPr="007A5539">
        <w:rPr>
          <w:rFonts w:ascii="Arial" w:hAnsi="Arial" w:cs="Arial"/>
          <w:sz w:val="22"/>
          <w:szCs w:val="22"/>
        </w:rPr>
        <w:t>NaP</w:t>
      </w:r>
      <w:proofErr w:type="spellEnd"/>
      <w:r w:rsidR="00D83568" w:rsidRPr="007A5539">
        <w:rPr>
          <w:rFonts w:ascii="Arial" w:hAnsi="Arial" w:cs="Arial"/>
          <w:sz w:val="22"/>
          <w:szCs w:val="22"/>
        </w:rPr>
        <w:t>, 0.1% Tween 20, pH 8 in DEPC H</w:t>
      </w:r>
      <w:r w:rsidR="00D83568" w:rsidRPr="007A5539">
        <w:rPr>
          <w:rFonts w:ascii="Arial" w:hAnsi="Arial" w:cs="Arial"/>
          <w:sz w:val="22"/>
          <w:szCs w:val="22"/>
          <w:vertAlign w:val="subscript"/>
        </w:rPr>
        <w:t>2</w:t>
      </w:r>
      <w:r w:rsidR="00D83568" w:rsidRPr="007A5539">
        <w:rPr>
          <w:rFonts w:ascii="Arial" w:hAnsi="Arial" w:cs="Arial"/>
          <w:sz w:val="22"/>
          <w:szCs w:val="22"/>
        </w:rPr>
        <w:t xml:space="preserve">O) for 15 min at room temperature. Prepared samples were rinsed with 2X saline sodium citrate (SSC) for 5 min and then Adhesive </w:t>
      </w:r>
      <w:proofErr w:type="spellStart"/>
      <w:r w:rsidR="00D83568" w:rsidRPr="007A5539">
        <w:rPr>
          <w:rFonts w:ascii="Arial" w:hAnsi="Arial" w:cs="Arial"/>
          <w:sz w:val="22"/>
          <w:szCs w:val="22"/>
        </w:rPr>
        <w:t>SecureSeal</w:t>
      </w:r>
      <w:r w:rsidR="00D83568" w:rsidRPr="007A5539">
        <w:rPr>
          <w:rFonts w:ascii="Arial" w:hAnsi="Arial" w:cs="Arial"/>
          <w:sz w:val="22"/>
          <w:szCs w:val="22"/>
          <w:vertAlign w:val="superscript"/>
        </w:rPr>
        <w:t>TM</w:t>
      </w:r>
      <w:proofErr w:type="spellEnd"/>
      <w:r w:rsidR="00D83568" w:rsidRPr="007A5539">
        <w:rPr>
          <w:rFonts w:ascii="Arial" w:hAnsi="Arial" w:cs="Arial"/>
          <w:sz w:val="22"/>
          <w:szCs w:val="22"/>
        </w:rPr>
        <w:t xml:space="preserve"> Hybridization Chamber (Grace Bio-Labs) was placed to cover the sample. ISH </w:t>
      </w:r>
      <w:r w:rsidR="00D83568" w:rsidRPr="007A5539">
        <w:rPr>
          <w:rFonts w:ascii="Arial" w:hAnsi="Arial" w:cs="Arial"/>
          <w:sz w:val="22"/>
          <w:szCs w:val="22"/>
        </w:rPr>
        <w:lastRenderedPageBreak/>
        <w:t xml:space="preserve">probe mix (1 </w:t>
      </w:r>
      <w:proofErr w:type="spellStart"/>
      <w:r w:rsidR="00D83568" w:rsidRPr="007A5539">
        <w:rPr>
          <w:rFonts w:ascii="Arial" w:hAnsi="Arial" w:cs="Arial"/>
          <w:sz w:val="22"/>
          <w:szCs w:val="22"/>
        </w:rPr>
        <w:t>nM</w:t>
      </w:r>
      <w:proofErr w:type="spellEnd"/>
      <w:r w:rsidR="00D83568" w:rsidRPr="007A5539">
        <w:rPr>
          <w:rFonts w:ascii="Arial" w:hAnsi="Arial" w:cs="Arial"/>
          <w:sz w:val="22"/>
          <w:szCs w:val="22"/>
        </w:rPr>
        <w:t xml:space="preserve"> ISH probes, 1X Buffer R, 0.1 U/µL </w:t>
      </w:r>
      <w:proofErr w:type="spellStart"/>
      <w:r w:rsidR="00D83568" w:rsidRPr="007A5539">
        <w:rPr>
          <w:rFonts w:ascii="Arial" w:hAnsi="Arial" w:cs="Arial"/>
          <w:sz w:val="22"/>
          <w:szCs w:val="22"/>
        </w:rPr>
        <w:t>SUPERase●In</w:t>
      </w:r>
      <w:proofErr w:type="spellEnd"/>
      <w:r w:rsidR="00D83568" w:rsidRPr="007A5539">
        <w:rPr>
          <w:rFonts w:ascii="Arial" w:hAnsi="Arial" w:cs="Arial"/>
          <w:sz w:val="22"/>
          <w:szCs w:val="22"/>
        </w:rPr>
        <w:t>™ in DEPC H</w:t>
      </w:r>
      <w:r w:rsidR="00D83568" w:rsidRPr="007A5539">
        <w:rPr>
          <w:rFonts w:ascii="Arial" w:hAnsi="Arial" w:cs="Arial"/>
          <w:sz w:val="22"/>
          <w:szCs w:val="22"/>
          <w:vertAlign w:val="subscript"/>
        </w:rPr>
        <w:t>2</w:t>
      </w:r>
      <w:r w:rsidR="00D83568" w:rsidRPr="007A5539">
        <w:rPr>
          <w:rFonts w:ascii="Arial" w:hAnsi="Arial" w:cs="Arial"/>
          <w:sz w:val="22"/>
          <w:szCs w:val="22"/>
        </w:rPr>
        <w:t xml:space="preserve">O) was prepared by denaturing 980-plex RNA ISH probes at 95°C for 2 min and then placed on ice before making ISH probe mix. Hybridization occurred at 37°C overnight after sealing the chamber to prevent evaporation. After the overnight hybridization, samples were washed with 50% formamide (VWR) in 2X SSC at 37°C for 25 min for 2 times, rinsed with 2XSSC for 2 min for 2 times at room temperature, and then blocked with 100 mM NHS-acetate for 15 min. After blocking, </w:t>
      </w:r>
      <w:r w:rsidR="00090CB0">
        <w:rPr>
          <w:rFonts w:ascii="Arial" w:hAnsi="Arial" w:cs="Arial"/>
          <w:sz w:val="22"/>
          <w:szCs w:val="22"/>
        </w:rPr>
        <w:t>the</w:t>
      </w:r>
      <w:r w:rsidR="00D83568" w:rsidRPr="007A5539">
        <w:rPr>
          <w:rFonts w:ascii="Arial" w:hAnsi="Arial" w:cs="Arial"/>
          <w:sz w:val="22"/>
          <w:szCs w:val="22"/>
        </w:rPr>
        <w:t xml:space="preserve"> samples </w:t>
      </w:r>
      <w:r w:rsidR="00090CB0">
        <w:rPr>
          <w:rFonts w:ascii="Arial" w:hAnsi="Arial" w:cs="Arial"/>
          <w:sz w:val="22"/>
          <w:szCs w:val="22"/>
        </w:rPr>
        <w:t xml:space="preserve">were washed </w:t>
      </w:r>
      <w:r w:rsidR="00D83568" w:rsidRPr="007A5539">
        <w:rPr>
          <w:rFonts w:ascii="Arial" w:hAnsi="Arial" w:cs="Arial"/>
          <w:sz w:val="22"/>
          <w:szCs w:val="22"/>
        </w:rPr>
        <w:t xml:space="preserve">twice using 2X SSC for 2 min at room temperature. </w:t>
      </w:r>
      <w:r w:rsidR="00090CB0">
        <w:rPr>
          <w:rFonts w:ascii="Arial" w:hAnsi="Arial" w:cs="Arial"/>
          <w:sz w:val="22"/>
          <w:szCs w:val="22"/>
        </w:rPr>
        <w:t>A c</w:t>
      </w:r>
      <w:r w:rsidR="00D83568" w:rsidRPr="007A5539">
        <w:rPr>
          <w:rFonts w:ascii="Arial" w:hAnsi="Arial" w:cs="Arial"/>
          <w:sz w:val="22"/>
          <w:szCs w:val="22"/>
        </w:rPr>
        <w:t>ustom-made slide cover was attached to the sample slide to form a flow cell.</w:t>
      </w:r>
      <w:r w:rsidR="00173086" w:rsidRPr="007A5539">
        <w:rPr>
          <w:rFonts w:ascii="Arial" w:hAnsi="Arial" w:cs="Arial"/>
          <w:sz w:val="22"/>
          <w:szCs w:val="22"/>
        </w:rPr>
        <w:t xml:space="preserve"> </w:t>
      </w:r>
      <w:r w:rsidR="00D83568" w:rsidRPr="007A5539">
        <w:rPr>
          <w:rFonts w:ascii="Arial" w:hAnsi="Arial" w:cs="Arial"/>
          <w:sz w:val="22"/>
          <w:szCs w:val="22"/>
        </w:rPr>
        <w:t xml:space="preserve">Prepared samples were loaded to </w:t>
      </w:r>
      <w:r w:rsidR="00090CB0">
        <w:rPr>
          <w:rFonts w:ascii="Arial" w:hAnsi="Arial" w:cs="Arial"/>
          <w:sz w:val="22"/>
          <w:szCs w:val="22"/>
        </w:rPr>
        <w:t xml:space="preserve">the </w:t>
      </w:r>
      <w:r w:rsidR="00D83568" w:rsidRPr="007A5539">
        <w:rPr>
          <w:rFonts w:ascii="Arial" w:hAnsi="Arial" w:cs="Arial"/>
          <w:sz w:val="22"/>
          <w:szCs w:val="22"/>
        </w:rPr>
        <w:t>CosMx SMI instrument and went through data collection, image processing, feature extraction, and cell segmentation procedures following published protocols</w:t>
      </w:r>
      <w:r w:rsidR="00173086" w:rsidRPr="007A5539">
        <w:rPr>
          <w:rFonts w:ascii="Arial" w:hAnsi="Arial" w:cs="Arial"/>
          <w:sz w:val="22"/>
          <w:szCs w:val="22"/>
        </w:rPr>
        <w:t xml:space="preserve"> </w:t>
      </w:r>
      <w:r w:rsidR="00D83568" w:rsidRPr="007A5539">
        <w:rPr>
          <w:rFonts w:ascii="Arial" w:hAnsi="Arial" w:cs="Arial"/>
          <w:sz w:val="22"/>
          <w:szCs w:val="22"/>
        </w:rPr>
        <w:fldChar w:fldCharType="begin">
          <w:fldData xml:space="preserve">PEVuZE5vdGU+PENpdGU+PEF1dGhvcj5IZTwvQXV0aG9yPjxZZWFyPjIwMjI8L1llYXI+PFJlY051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</w:fldData>
        </w:fldChar>
      </w:r>
      <w:r w:rsidR="001174B3">
        <w:rPr>
          <w:rFonts w:ascii="Arial" w:hAnsi="Arial" w:cs="Arial"/>
          <w:sz w:val="22"/>
          <w:szCs w:val="22"/>
        </w:rPr>
        <w:instrText xml:space="preserve"> ADDIN EN.CITE </w:instrText>
      </w:r>
      <w:r w:rsidR="001174B3">
        <w:rPr>
          <w:rFonts w:ascii="Arial" w:hAnsi="Arial" w:cs="Arial"/>
          <w:sz w:val="22"/>
          <w:szCs w:val="22"/>
        </w:rPr>
        <w:fldChar w:fldCharType="begin">
          <w:fldData xml:space="preserve">PEVuZE5vdGU+PENpdGU+PEF1dGhvcj5IZTwvQXV0aG9yPjxZZWFyPjIwMjI8L1llYXI+PFJlY051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</w:fldData>
        </w:fldChar>
      </w:r>
      <w:r w:rsidR="001174B3">
        <w:rPr>
          <w:rFonts w:ascii="Arial" w:hAnsi="Arial" w:cs="Arial"/>
          <w:sz w:val="22"/>
          <w:szCs w:val="22"/>
        </w:rPr>
        <w:instrText xml:space="preserve"> ADDIN EN.CITE.DATA </w:instrText>
      </w:r>
      <w:r w:rsidR="001174B3">
        <w:rPr>
          <w:rFonts w:ascii="Arial" w:hAnsi="Arial" w:cs="Arial"/>
          <w:sz w:val="22"/>
          <w:szCs w:val="22"/>
        </w:rPr>
      </w:r>
      <w:r w:rsidR="001174B3">
        <w:rPr>
          <w:rFonts w:ascii="Arial" w:hAnsi="Arial" w:cs="Arial"/>
          <w:sz w:val="22"/>
          <w:szCs w:val="22"/>
        </w:rPr>
        <w:fldChar w:fldCharType="end"/>
      </w:r>
      <w:r w:rsidR="00D83568" w:rsidRPr="007A5539">
        <w:rPr>
          <w:rFonts w:ascii="Arial" w:hAnsi="Arial" w:cs="Arial"/>
          <w:sz w:val="22"/>
          <w:szCs w:val="22"/>
        </w:rPr>
      </w:r>
      <w:r w:rsidR="00D83568" w:rsidRPr="007A5539">
        <w:rPr>
          <w:rFonts w:ascii="Arial" w:hAnsi="Arial" w:cs="Arial"/>
          <w:sz w:val="22"/>
          <w:szCs w:val="22"/>
        </w:rPr>
        <w:fldChar w:fldCharType="separate"/>
      </w:r>
      <w:r w:rsidR="001174B3">
        <w:rPr>
          <w:rFonts w:ascii="Arial" w:hAnsi="Arial" w:cs="Arial"/>
          <w:noProof/>
          <w:sz w:val="22"/>
          <w:szCs w:val="22"/>
        </w:rPr>
        <w:t>(37)</w:t>
      </w:r>
      <w:r w:rsidR="00D83568" w:rsidRPr="007A5539">
        <w:rPr>
          <w:rFonts w:ascii="Arial" w:hAnsi="Arial" w:cs="Arial"/>
          <w:sz w:val="22"/>
          <w:szCs w:val="22"/>
        </w:rPr>
        <w:fldChar w:fldCharType="end"/>
      </w:r>
      <w:r w:rsidR="00D83568" w:rsidRPr="007A5539">
        <w:rPr>
          <w:rFonts w:ascii="Arial" w:hAnsi="Arial" w:cs="Arial"/>
          <w:sz w:val="22"/>
          <w:szCs w:val="22"/>
        </w:rPr>
        <w:t>. Transcript profiles of individual cell were generated by combining target transcript location and cell segmentation information and then fed into downstream data analysis.</w:t>
      </w:r>
    </w:p>
    <w:p w14:paraId="61152E66" w14:textId="77777777" w:rsidR="00F80FB4" w:rsidRPr="007A5539" w:rsidRDefault="00F80FB4" w:rsidP="00F80FB4">
      <w:pPr>
        <w:spacing w:line="480" w:lineRule="auto"/>
        <w:jc w:val="both"/>
        <w:rPr>
          <w:rFonts w:ascii="Arial" w:hAnsi="Arial" w:cs="Arial"/>
          <w:b/>
          <w:bCs/>
          <w:sz w:val="22"/>
          <w:szCs w:val="22"/>
        </w:rPr>
      </w:pPr>
    </w:p>
    <w:p w14:paraId="04A1E449" w14:textId="304D1A94" w:rsidR="00F80FB4" w:rsidRPr="007A5539" w:rsidRDefault="00F80FB4" w:rsidP="00F80FB4">
      <w:pPr>
        <w:spacing w:line="480" w:lineRule="auto"/>
        <w:jc w:val="both"/>
        <w:rPr>
          <w:rFonts w:ascii="Arial" w:hAnsi="Arial" w:cs="Arial"/>
          <w:b/>
          <w:bCs/>
          <w:sz w:val="22"/>
          <w:szCs w:val="22"/>
        </w:rPr>
      </w:pPr>
      <w:r w:rsidRPr="007A5539">
        <w:rPr>
          <w:rFonts w:ascii="Arial" w:hAnsi="Arial" w:cs="Arial"/>
          <w:b/>
          <w:bCs/>
          <w:sz w:val="22"/>
          <w:szCs w:val="22"/>
        </w:rPr>
        <w:t xml:space="preserve">RNA </w:t>
      </w:r>
      <w:r w:rsidR="00EB03D1" w:rsidRPr="007A5539">
        <w:rPr>
          <w:rFonts w:ascii="Arial" w:hAnsi="Arial" w:cs="Arial"/>
          <w:b/>
          <w:bCs/>
          <w:sz w:val="22"/>
          <w:szCs w:val="22"/>
        </w:rPr>
        <w:t>i</w:t>
      </w:r>
      <w:r w:rsidRPr="007A5539">
        <w:rPr>
          <w:rFonts w:ascii="Arial" w:hAnsi="Arial" w:cs="Arial"/>
          <w:b/>
          <w:bCs/>
          <w:sz w:val="22"/>
          <w:szCs w:val="22"/>
        </w:rPr>
        <w:t>n</w:t>
      </w:r>
      <w:r w:rsidR="00EB03D1" w:rsidRPr="007A5539">
        <w:rPr>
          <w:rFonts w:ascii="Arial" w:hAnsi="Arial" w:cs="Arial"/>
          <w:b/>
          <w:bCs/>
          <w:sz w:val="22"/>
          <w:szCs w:val="22"/>
        </w:rPr>
        <w:t xml:space="preserve"> s</w:t>
      </w:r>
      <w:r w:rsidRPr="007A5539">
        <w:rPr>
          <w:rFonts w:ascii="Arial" w:hAnsi="Arial" w:cs="Arial"/>
          <w:b/>
          <w:bCs/>
          <w:sz w:val="22"/>
          <w:szCs w:val="22"/>
        </w:rPr>
        <w:t xml:space="preserve">itu </w:t>
      </w:r>
      <w:r w:rsidR="00EB03D1" w:rsidRPr="007A5539">
        <w:rPr>
          <w:rFonts w:ascii="Arial" w:hAnsi="Arial" w:cs="Arial"/>
          <w:b/>
          <w:bCs/>
          <w:sz w:val="22"/>
          <w:szCs w:val="22"/>
        </w:rPr>
        <w:t>h</w:t>
      </w:r>
      <w:r w:rsidRPr="007A5539">
        <w:rPr>
          <w:rFonts w:ascii="Arial" w:hAnsi="Arial" w:cs="Arial"/>
          <w:b/>
          <w:bCs/>
          <w:sz w:val="22"/>
          <w:szCs w:val="22"/>
        </w:rPr>
        <w:t>ybridization (RNA-ISH)</w:t>
      </w:r>
    </w:p>
    <w:p w14:paraId="51BF8734" w14:textId="17FF33A3" w:rsidR="00F80FB4" w:rsidRPr="007A5539" w:rsidRDefault="00BD1CD3" w:rsidP="00A24E17">
      <w:pPr>
        <w:spacing w:line="480" w:lineRule="auto"/>
        <w:ind w:firstLine="720"/>
        <w:jc w:val="both"/>
        <w:rPr>
          <w:rFonts w:ascii="Arial" w:hAnsi="Arial" w:cs="Arial"/>
          <w:sz w:val="22"/>
          <w:szCs w:val="22"/>
        </w:rPr>
      </w:pPr>
      <w:r w:rsidRPr="007A5539">
        <w:rPr>
          <w:rFonts w:ascii="Arial" w:hAnsi="Arial" w:cs="Arial"/>
          <w:sz w:val="22"/>
          <w:szCs w:val="22"/>
        </w:rPr>
        <w:t xml:space="preserve">A total of </w:t>
      </w:r>
      <w:r w:rsidR="00674CFC">
        <w:rPr>
          <w:rFonts w:ascii="Arial" w:hAnsi="Arial" w:cs="Arial"/>
          <w:sz w:val="22"/>
          <w:szCs w:val="22"/>
        </w:rPr>
        <w:t>39</w:t>
      </w:r>
      <w:r w:rsidRPr="007A5539">
        <w:rPr>
          <w:rFonts w:ascii="Arial" w:hAnsi="Arial" w:cs="Arial"/>
          <w:sz w:val="22"/>
          <w:szCs w:val="22"/>
        </w:rPr>
        <w:t xml:space="preserve"> patient FFPE HCC tumor</w:t>
      </w:r>
      <w:r w:rsidR="006C1D2D">
        <w:rPr>
          <w:rFonts w:ascii="Arial" w:hAnsi="Arial" w:cs="Arial"/>
          <w:sz w:val="22"/>
          <w:szCs w:val="22"/>
        </w:rPr>
        <w:t xml:space="preserve"> sections</w:t>
      </w:r>
      <w:r w:rsidRPr="007A5539">
        <w:rPr>
          <w:rFonts w:ascii="Arial" w:hAnsi="Arial" w:cs="Arial"/>
          <w:sz w:val="22"/>
          <w:szCs w:val="22"/>
        </w:rPr>
        <w:t xml:space="preserve"> on TMAs were evaluated with RNA-ISH </w:t>
      </w:r>
      <w:r w:rsidR="00F80FB4" w:rsidRPr="007A5539">
        <w:rPr>
          <w:rFonts w:ascii="Arial" w:hAnsi="Arial" w:cs="Arial"/>
          <w:sz w:val="22"/>
          <w:szCs w:val="22"/>
        </w:rPr>
        <w:t xml:space="preserve">Automated chromogenic RNA-ISH assay was performed using the Advanced Cell Diagnostics (ACD) </w:t>
      </w:r>
      <w:proofErr w:type="spellStart"/>
      <w:r w:rsidR="00F80FB4" w:rsidRPr="007A5539">
        <w:rPr>
          <w:rFonts w:ascii="Arial" w:hAnsi="Arial" w:cs="Arial"/>
          <w:sz w:val="22"/>
          <w:szCs w:val="22"/>
        </w:rPr>
        <w:t>RNAscope</w:t>
      </w:r>
      <w:proofErr w:type="spellEnd"/>
      <w:r w:rsidR="00F80FB4" w:rsidRPr="007A5539">
        <w:rPr>
          <w:rFonts w:ascii="Arial" w:hAnsi="Arial" w:cs="Arial"/>
          <w:sz w:val="22"/>
          <w:szCs w:val="22"/>
        </w:rPr>
        <w:t xml:space="preserve"> 2.5 LS Duplex Reagent Kit - RED (Catalogue No. 322150) on the </w:t>
      </w:r>
      <w:proofErr w:type="spellStart"/>
      <w:r w:rsidR="00F80FB4" w:rsidRPr="007A5539">
        <w:rPr>
          <w:rFonts w:ascii="Arial" w:hAnsi="Arial" w:cs="Arial"/>
          <w:sz w:val="22"/>
          <w:szCs w:val="22"/>
        </w:rPr>
        <w:t>BondRx</w:t>
      </w:r>
      <w:proofErr w:type="spellEnd"/>
      <w:r w:rsidR="00F80FB4" w:rsidRPr="007A5539">
        <w:rPr>
          <w:rFonts w:ascii="Arial" w:hAnsi="Arial" w:cs="Arial"/>
          <w:sz w:val="22"/>
          <w:szCs w:val="22"/>
        </w:rPr>
        <w:t xml:space="preserve"> 6.0 platform (Leica Biosystems Inc., Buffalo Grove, IL). Assay was performed using custom probes from ACD in Channel 1 against HERV-K (Catalogue No. 469838) at original concentration, HERV-H (Catalogue No. 433558) at a 1:5 dilution, </w:t>
      </w:r>
      <w:r w:rsidR="00674CFC">
        <w:rPr>
          <w:rFonts w:ascii="Arial" w:hAnsi="Arial" w:cs="Arial"/>
          <w:sz w:val="22"/>
          <w:szCs w:val="22"/>
        </w:rPr>
        <w:t xml:space="preserve">and </w:t>
      </w:r>
      <w:r w:rsidR="00F80FB4" w:rsidRPr="007A5539">
        <w:rPr>
          <w:rFonts w:ascii="Arial" w:hAnsi="Arial" w:cs="Arial"/>
          <w:sz w:val="22"/>
          <w:szCs w:val="22"/>
        </w:rPr>
        <w:t xml:space="preserve">LINE1 (Catalogue No. 565098) at a 1:50 dilution. 5 </w:t>
      </w:r>
      <w:proofErr w:type="spellStart"/>
      <w:r w:rsidR="00F80FB4" w:rsidRPr="007A5539">
        <w:rPr>
          <w:rFonts w:ascii="Arial" w:hAnsi="Arial" w:cs="Arial"/>
          <w:sz w:val="22"/>
          <w:szCs w:val="22"/>
        </w:rPr>
        <w:t>μm</w:t>
      </w:r>
      <w:proofErr w:type="spellEnd"/>
      <w:r w:rsidR="00F80FB4" w:rsidRPr="007A5539">
        <w:rPr>
          <w:rFonts w:ascii="Arial" w:hAnsi="Arial" w:cs="Arial"/>
          <w:sz w:val="22"/>
          <w:szCs w:val="22"/>
        </w:rPr>
        <w:t xml:space="preserve"> sections of FFPE embedded tumor microarrays were mounted on </w:t>
      </w:r>
      <w:proofErr w:type="spellStart"/>
      <w:r w:rsidR="00F80FB4" w:rsidRPr="007A5539">
        <w:rPr>
          <w:rFonts w:ascii="Arial" w:hAnsi="Arial" w:cs="Arial"/>
          <w:sz w:val="22"/>
          <w:szCs w:val="22"/>
        </w:rPr>
        <w:t>Fisherbrand</w:t>
      </w:r>
      <w:proofErr w:type="spellEnd"/>
      <w:r w:rsidR="00F80FB4" w:rsidRPr="007A5539">
        <w:rPr>
          <w:rFonts w:ascii="Arial" w:hAnsi="Arial" w:cs="Arial"/>
          <w:sz w:val="22"/>
          <w:szCs w:val="22"/>
        </w:rPr>
        <w:t xml:space="preserve"> </w:t>
      </w:r>
      <w:proofErr w:type="spellStart"/>
      <w:r w:rsidR="00F80FB4" w:rsidRPr="007A5539">
        <w:rPr>
          <w:rFonts w:ascii="Arial" w:hAnsi="Arial" w:cs="Arial"/>
          <w:sz w:val="22"/>
          <w:szCs w:val="22"/>
        </w:rPr>
        <w:t>Superfrost</w:t>
      </w:r>
      <w:proofErr w:type="spellEnd"/>
      <w:r w:rsidR="00F80FB4" w:rsidRPr="007A5539">
        <w:rPr>
          <w:rFonts w:ascii="Arial" w:hAnsi="Arial" w:cs="Arial"/>
          <w:sz w:val="22"/>
          <w:szCs w:val="22"/>
        </w:rPr>
        <w:t xml:space="preserve"> Plus glass slides, baked for 55 minutes at 60°C, and placed on the BOND RX for processing. The RNA unmasking conditions for the tissue consisted of a 15-minute incubation at 95°C in Bond Epitope Retrieval Solution 2 (Leica Biosystems) followed by 15-minute incubation with Proteinase K which was provided in the kit. Probe hybridization was done for 2 hours at 42C with </w:t>
      </w:r>
      <w:proofErr w:type="spellStart"/>
      <w:r w:rsidR="00F80FB4" w:rsidRPr="007A5539">
        <w:rPr>
          <w:rFonts w:ascii="Arial" w:hAnsi="Arial" w:cs="Arial"/>
          <w:sz w:val="22"/>
          <w:szCs w:val="22"/>
        </w:rPr>
        <w:t>RNAscope</w:t>
      </w:r>
      <w:proofErr w:type="spellEnd"/>
      <w:r w:rsidR="00F80FB4" w:rsidRPr="007A5539">
        <w:rPr>
          <w:rFonts w:ascii="Arial" w:hAnsi="Arial" w:cs="Arial"/>
          <w:sz w:val="22"/>
          <w:szCs w:val="22"/>
        </w:rPr>
        <w:t xml:space="preserve"> probes which were provided by ACD.</w:t>
      </w:r>
    </w:p>
    <w:p w14:paraId="72BB5243" w14:textId="77777777" w:rsidR="00F80FB4" w:rsidRPr="007A5539" w:rsidRDefault="00F80FB4" w:rsidP="00F80FB4">
      <w:pPr>
        <w:spacing w:line="480" w:lineRule="auto"/>
        <w:jc w:val="both"/>
        <w:rPr>
          <w:rFonts w:ascii="Arial" w:hAnsi="Arial" w:cs="Arial"/>
          <w:b/>
          <w:bCs/>
          <w:sz w:val="22"/>
          <w:szCs w:val="22"/>
        </w:rPr>
      </w:pPr>
    </w:p>
    <w:p w14:paraId="174FCCC1" w14:textId="694F7938" w:rsidR="00F80FB4" w:rsidRPr="007A5539" w:rsidRDefault="00F80FB4" w:rsidP="00F80FB4">
      <w:pPr>
        <w:spacing w:line="480" w:lineRule="auto"/>
        <w:jc w:val="both"/>
        <w:rPr>
          <w:rFonts w:ascii="Arial" w:hAnsi="Arial" w:cs="Arial"/>
          <w:b/>
          <w:bCs/>
          <w:sz w:val="22"/>
          <w:szCs w:val="22"/>
        </w:rPr>
      </w:pPr>
      <w:r w:rsidRPr="007A5539">
        <w:rPr>
          <w:rFonts w:ascii="Arial" w:hAnsi="Arial" w:cs="Arial"/>
          <w:b/>
          <w:bCs/>
          <w:sz w:val="22"/>
          <w:szCs w:val="22"/>
        </w:rPr>
        <w:t xml:space="preserve">RNA-ISH and </w:t>
      </w:r>
      <w:commentRangeStart w:id="11"/>
      <w:r w:rsidRPr="007A5539">
        <w:rPr>
          <w:rFonts w:ascii="Arial" w:hAnsi="Arial" w:cs="Arial"/>
          <w:b/>
          <w:bCs/>
          <w:sz w:val="22"/>
          <w:szCs w:val="22"/>
        </w:rPr>
        <w:t xml:space="preserve">IHC </w:t>
      </w:r>
      <w:r w:rsidR="00EB03D1" w:rsidRPr="007A5539">
        <w:rPr>
          <w:rFonts w:ascii="Arial" w:hAnsi="Arial" w:cs="Arial"/>
          <w:b/>
          <w:bCs/>
          <w:sz w:val="22"/>
          <w:szCs w:val="22"/>
        </w:rPr>
        <w:t>q</w:t>
      </w:r>
      <w:r w:rsidRPr="007A5539">
        <w:rPr>
          <w:rFonts w:ascii="Arial" w:hAnsi="Arial" w:cs="Arial"/>
          <w:b/>
          <w:bCs/>
          <w:sz w:val="22"/>
          <w:szCs w:val="22"/>
        </w:rPr>
        <w:t>uantification</w:t>
      </w:r>
      <w:commentRangeEnd w:id="11"/>
      <w:r w:rsidR="009221E5">
        <w:rPr>
          <w:rStyle w:val="CommentReference"/>
          <w:rFonts w:asciiTheme="minorHAnsi" w:eastAsiaTheme="minorHAnsi" w:hAnsiTheme="minorHAnsi" w:cstheme="minorBidi"/>
          <w:kern w:val="2"/>
          <w14:ligatures w14:val="standardContextual"/>
        </w:rPr>
        <w:commentReference w:id="11"/>
      </w:r>
    </w:p>
    <w:p w14:paraId="6B6EB7B1" w14:textId="77777777" w:rsidR="00F80FB4" w:rsidRPr="007A5539" w:rsidRDefault="00F80FB4" w:rsidP="00F80FB4">
      <w:pPr>
        <w:spacing w:line="480" w:lineRule="auto"/>
        <w:ind w:firstLine="720"/>
        <w:jc w:val="both"/>
        <w:rPr>
          <w:rFonts w:ascii="Arial" w:hAnsi="Arial" w:cs="Arial"/>
          <w:sz w:val="22"/>
          <w:szCs w:val="22"/>
        </w:rPr>
      </w:pPr>
      <w:r w:rsidRPr="007A5539">
        <w:rPr>
          <w:rFonts w:ascii="Arial" w:hAnsi="Arial" w:cs="Arial"/>
          <w:sz w:val="22"/>
          <w:szCs w:val="22"/>
        </w:rPr>
        <w:t xml:space="preserve">The RNA-ISH slides were imaged with the Motic </w:t>
      </w:r>
      <w:proofErr w:type="spellStart"/>
      <w:r w:rsidRPr="007A5539">
        <w:rPr>
          <w:rFonts w:ascii="Arial" w:hAnsi="Arial" w:cs="Arial"/>
          <w:sz w:val="22"/>
          <w:szCs w:val="22"/>
        </w:rPr>
        <w:t>EasyScan</w:t>
      </w:r>
      <w:proofErr w:type="spellEnd"/>
      <w:r w:rsidRPr="007A5539">
        <w:rPr>
          <w:rFonts w:ascii="Arial" w:hAnsi="Arial" w:cs="Arial"/>
          <w:sz w:val="22"/>
          <w:szCs w:val="22"/>
        </w:rPr>
        <w:t xml:space="preserve"> Infinity Digital Pathology Scanner at 40x magnification. RNA quantification was performed with the Halo Image Analysis Platform by Indica Labs. Individual tissue areas on the TMA corresponding to each patient were annotated. In each tissue area, cellular segmentation was performed by detection of hematoxylin-stained nuclei and the RNA-ISH probe was detected by red chromogen. For </w:t>
      </w:r>
      <w:commentRangeStart w:id="12"/>
      <w:r w:rsidRPr="007A5539">
        <w:rPr>
          <w:rFonts w:ascii="Arial" w:hAnsi="Arial" w:cs="Arial"/>
          <w:sz w:val="22"/>
          <w:szCs w:val="22"/>
        </w:rPr>
        <w:t>HERV-K, HERV-H</w:t>
      </w:r>
      <w:commentRangeEnd w:id="12"/>
      <w:r w:rsidR="0077349C">
        <w:rPr>
          <w:rStyle w:val="CommentReference"/>
          <w:rFonts w:asciiTheme="minorHAnsi" w:eastAsiaTheme="minorHAnsi" w:hAnsiTheme="minorHAnsi" w:cstheme="minorBidi"/>
          <w:kern w:val="2"/>
          <w14:ligatures w14:val="standardContextual"/>
        </w:rPr>
        <w:commentReference w:id="12"/>
      </w:r>
      <w:r w:rsidRPr="007A5539">
        <w:rPr>
          <w:rFonts w:ascii="Arial" w:hAnsi="Arial" w:cs="Arial"/>
          <w:sz w:val="22"/>
          <w:szCs w:val="22"/>
        </w:rPr>
        <w:t xml:space="preserve">, and HSATII, the average number of probe copies per cell in the tissue area was quantified. </w:t>
      </w:r>
      <w:commentRangeStart w:id="13"/>
      <w:r w:rsidRPr="007A5539">
        <w:rPr>
          <w:rFonts w:ascii="Arial" w:hAnsi="Arial" w:cs="Arial"/>
          <w:sz w:val="22"/>
          <w:szCs w:val="22"/>
        </w:rPr>
        <w:t xml:space="preserve">For LINE1, due to the density of stain in the samples with the highest expression, accurate detection of individual red copies was challenging. LINE1 expression was therefore quantified as the probe detected per </w:t>
      </w:r>
      <w:r w:rsidRPr="007A5539">
        <w:rPr>
          <w:rFonts w:ascii="Arial" w:hAnsi="Arial" w:cs="Arial"/>
          <w:sz w:val="22"/>
          <w:szCs w:val="22"/>
        </w:rPr>
        <w:sym w:font="Symbol" w:char="F06D"/>
      </w:r>
      <w:r w:rsidRPr="007A5539">
        <w:rPr>
          <w:rFonts w:ascii="Arial" w:hAnsi="Arial" w:cs="Arial"/>
          <w:sz w:val="22"/>
          <w:szCs w:val="22"/>
        </w:rPr>
        <w:t>m</w:t>
      </w:r>
      <w:r w:rsidRPr="007A5539">
        <w:rPr>
          <w:rFonts w:ascii="Arial" w:hAnsi="Arial" w:cs="Arial"/>
          <w:sz w:val="22"/>
          <w:szCs w:val="22"/>
          <w:vertAlign w:val="superscript"/>
        </w:rPr>
        <w:t xml:space="preserve">2 </w:t>
      </w:r>
      <w:r w:rsidRPr="007A5539">
        <w:rPr>
          <w:rFonts w:ascii="Arial" w:hAnsi="Arial" w:cs="Arial"/>
          <w:sz w:val="22"/>
          <w:szCs w:val="22"/>
        </w:rPr>
        <w:t xml:space="preserve">tissue area. </w:t>
      </w:r>
      <w:commentRangeEnd w:id="13"/>
      <w:r w:rsidR="00F45052">
        <w:rPr>
          <w:rStyle w:val="CommentReference"/>
          <w:rFonts w:asciiTheme="minorHAnsi" w:eastAsiaTheme="minorHAnsi" w:hAnsiTheme="minorHAnsi" w:cstheme="minorBidi"/>
          <w:kern w:val="2"/>
          <w14:ligatures w14:val="standardContextual"/>
        </w:rPr>
        <w:commentReference w:id="13"/>
      </w:r>
    </w:p>
    <w:p w14:paraId="582F5306" w14:textId="77777777" w:rsidR="007A5539" w:rsidRDefault="007A5539" w:rsidP="00F80FB4">
      <w:pPr>
        <w:spacing w:line="480" w:lineRule="auto"/>
        <w:jc w:val="both"/>
        <w:rPr>
          <w:rFonts w:ascii="Arial" w:hAnsi="Arial" w:cs="Arial"/>
          <w:b/>
          <w:bCs/>
          <w:sz w:val="22"/>
          <w:szCs w:val="22"/>
        </w:rPr>
      </w:pPr>
    </w:p>
    <w:p w14:paraId="77D99301" w14:textId="2352F486" w:rsidR="00F80FB4" w:rsidRDefault="00F80FB4" w:rsidP="00F80FB4">
      <w:pPr>
        <w:spacing w:line="480" w:lineRule="auto"/>
        <w:jc w:val="both"/>
        <w:rPr>
          <w:rFonts w:ascii="Arial" w:hAnsi="Arial" w:cs="Arial"/>
          <w:b/>
          <w:bCs/>
          <w:sz w:val="22"/>
          <w:szCs w:val="22"/>
        </w:rPr>
      </w:pPr>
      <w:commentRangeStart w:id="14"/>
      <w:commentRangeStart w:id="15"/>
      <w:r w:rsidRPr="004B3CDE">
        <w:rPr>
          <w:rFonts w:ascii="Arial" w:hAnsi="Arial" w:cs="Arial"/>
          <w:b/>
          <w:bCs/>
          <w:sz w:val="22"/>
          <w:szCs w:val="22"/>
        </w:rPr>
        <w:t xml:space="preserve">Statistical </w:t>
      </w:r>
      <w:commentRangeEnd w:id="14"/>
      <w:r>
        <w:rPr>
          <w:rStyle w:val="CommentReference"/>
          <w:rFonts w:asciiTheme="minorHAnsi" w:eastAsiaTheme="minorHAnsi" w:hAnsiTheme="minorHAnsi" w:cstheme="minorBidi"/>
          <w:kern w:val="2"/>
          <w14:ligatures w14:val="standardContextual"/>
        </w:rPr>
        <w:commentReference w:id="14"/>
      </w:r>
      <w:commentRangeEnd w:id="15"/>
      <w:r w:rsidR="00A91386">
        <w:rPr>
          <w:rStyle w:val="CommentReference"/>
          <w:rFonts w:asciiTheme="minorHAnsi" w:eastAsiaTheme="minorHAnsi" w:hAnsiTheme="minorHAnsi" w:cstheme="minorBidi"/>
          <w:kern w:val="2"/>
          <w14:ligatures w14:val="standardContextual"/>
        </w:rPr>
        <w:commentReference w:id="15"/>
      </w:r>
      <w:r w:rsidR="006E7855">
        <w:rPr>
          <w:rFonts w:ascii="Arial" w:hAnsi="Arial" w:cs="Arial"/>
          <w:b/>
          <w:bCs/>
          <w:sz w:val="22"/>
          <w:szCs w:val="22"/>
        </w:rPr>
        <w:t xml:space="preserve">and Computational </w:t>
      </w:r>
      <w:r w:rsidR="002700FC">
        <w:rPr>
          <w:rFonts w:ascii="Arial" w:hAnsi="Arial" w:cs="Arial"/>
          <w:b/>
          <w:bCs/>
          <w:sz w:val="22"/>
          <w:szCs w:val="22"/>
        </w:rPr>
        <w:t>a</w:t>
      </w:r>
      <w:r w:rsidRPr="004B3CDE">
        <w:rPr>
          <w:rFonts w:ascii="Arial" w:hAnsi="Arial" w:cs="Arial"/>
          <w:b/>
          <w:bCs/>
          <w:sz w:val="22"/>
          <w:szCs w:val="22"/>
        </w:rPr>
        <w:t>nalys</w:t>
      </w:r>
      <w:r w:rsidR="006E7855">
        <w:rPr>
          <w:rFonts w:ascii="Arial" w:hAnsi="Arial" w:cs="Arial"/>
          <w:b/>
          <w:bCs/>
          <w:sz w:val="22"/>
          <w:szCs w:val="22"/>
        </w:rPr>
        <w:t>e</w:t>
      </w:r>
      <w:r w:rsidRPr="004B3CDE">
        <w:rPr>
          <w:rFonts w:ascii="Arial" w:hAnsi="Arial" w:cs="Arial"/>
          <w:b/>
          <w:bCs/>
          <w:sz w:val="22"/>
          <w:szCs w:val="22"/>
        </w:rPr>
        <w:t>s</w:t>
      </w:r>
    </w:p>
    <w:p w14:paraId="70E976C9" w14:textId="14A3722A" w:rsidR="00F80FB4" w:rsidRPr="004805FC" w:rsidRDefault="00F80FB4" w:rsidP="00F80FB4">
      <w:pPr>
        <w:spacing w:line="480" w:lineRule="auto"/>
        <w:ind w:firstLine="720"/>
        <w:jc w:val="both"/>
        <w:rPr>
          <w:rFonts w:ascii="Arial" w:hAnsi="Arial" w:cs="Arial"/>
          <w:b/>
          <w:bCs/>
          <w:sz w:val="22"/>
          <w:szCs w:val="22"/>
        </w:rPr>
      </w:pPr>
      <w:r w:rsidRPr="004B3CDE">
        <w:rPr>
          <w:rFonts w:ascii="Arial" w:hAnsi="Arial" w:cs="Arial"/>
          <w:sz w:val="22"/>
          <w:szCs w:val="22"/>
        </w:rPr>
        <w:t xml:space="preserve">Survival analyses </w:t>
      </w:r>
      <w:r w:rsidR="002B0C68">
        <w:rPr>
          <w:rFonts w:ascii="Arial" w:hAnsi="Arial" w:cs="Arial"/>
          <w:sz w:val="22"/>
          <w:szCs w:val="22"/>
        </w:rPr>
        <w:t>were done with</w:t>
      </w:r>
      <w:r w:rsidRPr="004B3CDE">
        <w:rPr>
          <w:rFonts w:ascii="Arial" w:hAnsi="Arial" w:cs="Arial"/>
          <w:sz w:val="22"/>
          <w:szCs w:val="22"/>
        </w:rPr>
        <w:t xml:space="preserve"> Kaplan Meier analysis with log-rank test for significance</w:t>
      </w:r>
      <w:r w:rsidR="002B0C68">
        <w:rPr>
          <w:rFonts w:ascii="Arial" w:hAnsi="Arial" w:cs="Arial"/>
          <w:sz w:val="22"/>
          <w:szCs w:val="22"/>
        </w:rPr>
        <w:t xml:space="preserve"> using </w:t>
      </w:r>
      <w:proofErr w:type="spellStart"/>
      <w:r w:rsidR="002B0C68">
        <w:rPr>
          <w:rFonts w:ascii="Arial" w:hAnsi="Arial" w:cs="Arial"/>
          <w:sz w:val="22"/>
          <w:szCs w:val="22"/>
        </w:rPr>
        <w:t>Graphpad</w:t>
      </w:r>
      <w:proofErr w:type="spellEnd"/>
      <w:r w:rsidR="002B0C68">
        <w:rPr>
          <w:rFonts w:ascii="Arial" w:hAnsi="Arial" w:cs="Arial"/>
          <w:sz w:val="22"/>
          <w:szCs w:val="22"/>
        </w:rPr>
        <w:t xml:space="preserve"> Prism (v</w:t>
      </w:r>
      <w:r w:rsidR="006C1AF5">
        <w:rPr>
          <w:rFonts w:ascii="Arial" w:hAnsi="Arial" w:cs="Arial"/>
          <w:sz w:val="22"/>
          <w:szCs w:val="22"/>
        </w:rPr>
        <w:t>10).</w:t>
      </w:r>
    </w:p>
    <w:p w14:paraId="717F28F3" w14:textId="77777777" w:rsidR="009971AA" w:rsidRDefault="00F80FB4" w:rsidP="005F1E10">
      <w:pPr>
        <w:rPr>
          <w:rFonts w:ascii="Arial" w:hAnsi="Arial" w:cs="Arial"/>
          <w:b/>
          <w:bCs/>
          <w:sz w:val="22"/>
          <w:szCs w:val="22"/>
        </w:rPr>
      </w:pPr>
      <w:r>
        <w:rPr>
          <w:rFonts w:ascii="Arial" w:hAnsi="Arial" w:cs="Arial"/>
          <w:b/>
          <w:bCs/>
          <w:sz w:val="22"/>
          <w:szCs w:val="22"/>
        </w:rPr>
        <w:br w:type="page"/>
      </w:r>
      <w:r w:rsidR="00705FE7" w:rsidRPr="004B3CDE">
        <w:rPr>
          <w:rFonts w:ascii="Arial" w:hAnsi="Arial" w:cs="Arial"/>
          <w:b/>
          <w:bCs/>
          <w:sz w:val="22"/>
          <w:szCs w:val="22"/>
        </w:rPr>
        <w:lastRenderedPageBreak/>
        <w:t>RESULTS</w:t>
      </w:r>
    </w:p>
    <w:p w14:paraId="2483E902" w14:textId="77777777" w:rsidR="009971AA" w:rsidRDefault="009971AA" w:rsidP="005F1E10">
      <w:pPr>
        <w:rPr>
          <w:rFonts w:ascii="Arial" w:hAnsi="Arial" w:cs="Arial"/>
          <w:b/>
          <w:bCs/>
          <w:sz w:val="22"/>
          <w:szCs w:val="22"/>
        </w:rPr>
      </w:pPr>
    </w:p>
    <w:p w14:paraId="4DE9332F" w14:textId="59F79F0A" w:rsidR="008253AE" w:rsidRDefault="008253AE" w:rsidP="00CA47B9">
      <w:pPr>
        <w:spacing w:line="480" w:lineRule="auto"/>
        <w:jc w:val="both"/>
        <w:rPr>
          <w:rFonts w:ascii="Arial" w:hAnsi="Arial" w:cs="Arial"/>
          <w:b/>
          <w:bCs/>
          <w:sz w:val="22"/>
          <w:szCs w:val="22"/>
        </w:rPr>
      </w:pPr>
      <w:r>
        <w:rPr>
          <w:rFonts w:ascii="Arial" w:hAnsi="Arial" w:cs="Arial"/>
          <w:b/>
          <w:bCs/>
          <w:sz w:val="22"/>
          <w:szCs w:val="22"/>
        </w:rPr>
        <w:t xml:space="preserve">Single </w:t>
      </w:r>
      <w:r w:rsidR="002700FC">
        <w:rPr>
          <w:rFonts w:ascii="Arial" w:hAnsi="Arial" w:cs="Arial"/>
          <w:b/>
          <w:bCs/>
          <w:sz w:val="22"/>
          <w:szCs w:val="22"/>
        </w:rPr>
        <w:t>c</w:t>
      </w:r>
      <w:r>
        <w:rPr>
          <w:rFonts w:ascii="Arial" w:hAnsi="Arial" w:cs="Arial"/>
          <w:b/>
          <w:bCs/>
          <w:sz w:val="22"/>
          <w:szCs w:val="22"/>
        </w:rPr>
        <w:t xml:space="preserve">ell </w:t>
      </w:r>
      <w:r w:rsidR="002700FC">
        <w:rPr>
          <w:rFonts w:ascii="Arial" w:hAnsi="Arial" w:cs="Arial"/>
          <w:b/>
          <w:bCs/>
          <w:sz w:val="22"/>
          <w:szCs w:val="22"/>
        </w:rPr>
        <w:t>s</w:t>
      </w:r>
      <w:r w:rsidR="00AE7437">
        <w:rPr>
          <w:rFonts w:ascii="Arial" w:hAnsi="Arial" w:cs="Arial"/>
          <w:b/>
          <w:bCs/>
          <w:sz w:val="22"/>
          <w:szCs w:val="22"/>
        </w:rPr>
        <w:t xml:space="preserve">patial </w:t>
      </w:r>
      <w:r w:rsidR="002700FC">
        <w:rPr>
          <w:rFonts w:ascii="Arial" w:hAnsi="Arial" w:cs="Arial"/>
          <w:b/>
          <w:bCs/>
          <w:sz w:val="22"/>
          <w:szCs w:val="22"/>
        </w:rPr>
        <w:t>t</w:t>
      </w:r>
      <w:r>
        <w:rPr>
          <w:rFonts w:ascii="Arial" w:hAnsi="Arial" w:cs="Arial"/>
          <w:b/>
          <w:bCs/>
          <w:sz w:val="22"/>
          <w:szCs w:val="22"/>
        </w:rPr>
        <w:t xml:space="preserve">ranscriptomic </w:t>
      </w:r>
      <w:r w:rsidR="002700FC">
        <w:rPr>
          <w:rFonts w:ascii="Arial" w:hAnsi="Arial" w:cs="Arial"/>
          <w:b/>
          <w:bCs/>
          <w:sz w:val="22"/>
          <w:szCs w:val="22"/>
        </w:rPr>
        <w:t>p</w:t>
      </w:r>
      <w:r>
        <w:rPr>
          <w:rFonts w:ascii="Arial" w:hAnsi="Arial" w:cs="Arial"/>
          <w:b/>
          <w:bCs/>
          <w:sz w:val="22"/>
          <w:szCs w:val="22"/>
        </w:rPr>
        <w:t>rofiling of HCC</w:t>
      </w:r>
      <w:r w:rsidR="002700FC">
        <w:rPr>
          <w:rFonts w:ascii="Arial" w:hAnsi="Arial" w:cs="Arial"/>
          <w:b/>
          <w:bCs/>
          <w:sz w:val="22"/>
          <w:szCs w:val="22"/>
        </w:rPr>
        <w:t xml:space="preserve"> FFPE tissue</w:t>
      </w:r>
    </w:p>
    <w:p w14:paraId="57B0BF7D" w14:textId="3A8712BE" w:rsidR="008253AE" w:rsidRDefault="008253AE" w:rsidP="005F1E10">
      <w:pPr>
        <w:spacing w:line="480" w:lineRule="auto"/>
        <w:ind w:firstLine="720"/>
        <w:jc w:val="both"/>
        <w:rPr>
          <w:rFonts w:ascii="Arial" w:hAnsi="Arial" w:cs="Arial"/>
          <w:sz w:val="22"/>
          <w:szCs w:val="22"/>
        </w:rPr>
      </w:pPr>
      <w:r>
        <w:rPr>
          <w:rFonts w:ascii="Arial" w:hAnsi="Arial" w:cs="Arial"/>
          <w:sz w:val="22"/>
          <w:szCs w:val="22"/>
        </w:rPr>
        <w:t xml:space="preserve">We analyzed </w:t>
      </w:r>
      <w:r w:rsidR="009E7031">
        <w:rPr>
          <w:rFonts w:ascii="Arial" w:hAnsi="Arial" w:cs="Arial"/>
          <w:sz w:val="22"/>
          <w:szCs w:val="22"/>
        </w:rPr>
        <w:t xml:space="preserve">FFPE TMA </w:t>
      </w:r>
      <w:r>
        <w:rPr>
          <w:rFonts w:ascii="Arial" w:hAnsi="Arial" w:cs="Arial"/>
          <w:sz w:val="22"/>
          <w:szCs w:val="22"/>
        </w:rPr>
        <w:t xml:space="preserve">sections derived from </w:t>
      </w:r>
      <w:r w:rsidR="00556EAB">
        <w:rPr>
          <w:rFonts w:ascii="Arial" w:hAnsi="Arial" w:cs="Arial"/>
          <w:sz w:val="22"/>
          <w:szCs w:val="22"/>
        </w:rPr>
        <w:t>23</w:t>
      </w:r>
      <w:r>
        <w:rPr>
          <w:rFonts w:ascii="Arial" w:hAnsi="Arial" w:cs="Arial"/>
          <w:sz w:val="22"/>
          <w:szCs w:val="22"/>
        </w:rPr>
        <w:t xml:space="preserve"> patient </w:t>
      </w:r>
      <w:r w:rsidR="00F549D2">
        <w:rPr>
          <w:rFonts w:ascii="Arial" w:hAnsi="Arial" w:cs="Arial"/>
          <w:sz w:val="22"/>
          <w:szCs w:val="22"/>
        </w:rPr>
        <w:t xml:space="preserve">resection </w:t>
      </w:r>
      <w:r>
        <w:rPr>
          <w:rFonts w:ascii="Arial" w:hAnsi="Arial" w:cs="Arial"/>
          <w:sz w:val="22"/>
          <w:szCs w:val="22"/>
        </w:rPr>
        <w:t>specimens using spatial molecular imaging (</w:t>
      </w:r>
      <w:r w:rsidRPr="008253AE">
        <w:rPr>
          <w:rFonts w:ascii="Arial" w:hAnsi="Arial" w:cs="Arial"/>
          <w:b/>
          <w:bCs/>
          <w:sz w:val="22"/>
          <w:szCs w:val="22"/>
        </w:rPr>
        <w:t>Fig. 1A</w:t>
      </w:r>
      <w:r>
        <w:rPr>
          <w:rFonts w:ascii="Arial" w:hAnsi="Arial" w:cs="Arial"/>
          <w:sz w:val="22"/>
          <w:szCs w:val="22"/>
        </w:rPr>
        <w:t>)</w:t>
      </w:r>
      <w:r w:rsidR="00556EAB">
        <w:rPr>
          <w:rFonts w:ascii="Arial" w:hAnsi="Arial" w:cs="Arial"/>
          <w:sz w:val="22"/>
          <w:szCs w:val="22"/>
        </w:rPr>
        <w:t>. The probe set utilized for this experiment leveraged</w:t>
      </w:r>
      <w:r>
        <w:rPr>
          <w:rFonts w:ascii="Arial" w:hAnsi="Arial" w:cs="Arial"/>
          <w:sz w:val="22"/>
          <w:szCs w:val="22"/>
        </w:rPr>
        <w:t xml:space="preserve"> a </w:t>
      </w:r>
      <w:r w:rsidR="00F549D2" w:rsidRPr="00F549D2">
        <w:rPr>
          <w:rFonts w:ascii="Arial" w:hAnsi="Arial" w:cs="Arial"/>
          <w:sz w:val="22"/>
          <w:szCs w:val="22"/>
        </w:rPr>
        <w:t>950</w:t>
      </w:r>
      <w:r w:rsidRPr="00F549D2">
        <w:rPr>
          <w:rFonts w:ascii="Arial" w:hAnsi="Arial" w:cs="Arial"/>
          <w:sz w:val="22"/>
          <w:szCs w:val="22"/>
        </w:rPr>
        <w:t xml:space="preserve"> gene panel</w:t>
      </w:r>
      <w:r>
        <w:rPr>
          <w:rFonts w:ascii="Arial" w:hAnsi="Arial" w:cs="Arial"/>
          <w:sz w:val="22"/>
          <w:szCs w:val="22"/>
        </w:rPr>
        <w:t xml:space="preserve"> with additional</w:t>
      </w:r>
      <w:r w:rsidR="008C3F65">
        <w:rPr>
          <w:rFonts w:ascii="Arial" w:hAnsi="Arial" w:cs="Arial"/>
          <w:sz w:val="22"/>
          <w:szCs w:val="22"/>
        </w:rPr>
        <w:t xml:space="preserve"> custom “spiked-in”</w:t>
      </w:r>
      <w:r>
        <w:rPr>
          <w:rFonts w:ascii="Arial" w:hAnsi="Arial" w:cs="Arial"/>
          <w:sz w:val="22"/>
          <w:szCs w:val="22"/>
        </w:rPr>
        <w:t xml:space="preserve"> probes targeting </w:t>
      </w:r>
      <w:r w:rsidR="008C3F65">
        <w:rPr>
          <w:rFonts w:ascii="Arial" w:hAnsi="Arial" w:cs="Arial"/>
          <w:sz w:val="22"/>
          <w:szCs w:val="22"/>
        </w:rPr>
        <w:t>repeat</w:t>
      </w:r>
      <w:r>
        <w:rPr>
          <w:rFonts w:ascii="Arial" w:hAnsi="Arial" w:cs="Arial"/>
          <w:sz w:val="22"/>
          <w:szCs w:val="22"/>
        </w:rPr>
        <w:t xml:space="preserve"> </w:t>
      </w:r>
      <w:r w:rsidR="008C3F65">
        <w:rPr>
          <w:rFonts w:ascii="Arial" w:hAnsi="Arial" w:cs="Arial"/>
          <w:sz w:val="22"/>
          <w:szCs w:val="22"/>
        </w:rPr>
        <w:t>RNAs</w:t>
      </w:r>
      <w:r w:rsidR="009E7031">
        <w:rPr>
          <w:rFonts w:ascii="Arial" w:hAnsi="Arial" w:cs="Arial"/>
          <w:sz w:val="22"/>
          <w:szCs w:val="22"/>
        </w:rPr>
        <w:t xml:space="preserve"> (</w:t>
      </w:r>
      <w:r>
        <w:rPr>
          <w:rFonts w:ascii="Arial" w:hAnsi="Arial" w:cs="Arial"/>
          <w:sz w:val="22"/>
          <w:szCs w:val="22"/>
        </w:rPr>
        <w:t>HERV-K, HSATII, LINE1-ORF1, LINE1-ORF2</w:t>
      </w:r>
      <w:r w:rsidR="009E7031">
        <w:rPr>
          <w:rFonts w:ascii="Arial" w:hAnsi="Arial" w:cs="Arial"/>
          <w:sz w:val="22"/>
          <w:szCs w:val="22"/>
        </w:rPr>
        <w:t xml:space="preserve">) as well as </w:t>
      </w:r>
      <w:r w:rsidR="004B6B92">
        <w:rPr>
          <w:rFonts w:ascii="Arial" w:hAnsi="Arial" w:cs="Arial"/>
          <w:sz w:val="22"/>
          <w:szCs w:val="22"/>
        </w:rPr>
        <w:t xml:space="preserve">known </w:t>
      </w:r>
      <w:r w:rsidR="009E7031">
        <w:rPr>
          <w:rFonts w:ascii="Arial" w:hAnsi="Arial" w:cs="Arial"/>
          <w:sz w:val="22"/>
          <w:szCs w:val="22"/>
        </w:rPr>
        <w:t xml:space="preserve">HCC markers </w:t>
      </w:r>
      <w:r w:rsidR="00FE3369">
        <w:rPr>
          <w:rFonts w:ascii="Arial" w:hAnsi="Arial" w:cs="Arial"/>
          <w:sz w:val="22"/>
          <w:szCs w:val="22"/>
        </w:rPr>
        <w:t>(</w:t>
      </w:r>
      <w:r w:rsidR="00FE3369" w:rsidRPr="009E7031">
        <w:rPr>
          <w:rFonts w:ascii="Arial" w:hAnsi="Arial" w:cs="Arial"/>
          <w:i/>
          <w:iCs/>
          <w:sz w:val="22"/>
          <w:szCs w:val="22"/>
        </w:rPr>
        <w:t>ASGR1</w:t>
      </w:r>
      <w:r w:rsidR="00FE3369">
        <w:rPr>
          <w:rFonts w:ascii="Arial" w:hAnsi="Arial" w:cs="Arial"/>
          <w:sz w:val="22"/>
          <w:szCs w:val="22"/>
        </w:rPr>
        <w:t xml:space="preserve">, </w:t>
      </w:r>
      <w:r w:rsidR="00FE3369" w:rsidRPr="009E7031">
        <w:rPr>
          <w:rFonts w:ascii="Arial" w:hAnsi="Arial" w:cs="Arial"/>
          <w:i/>
          <w:iCs/>
          <w:sz w:val="22"/>
          <w:szCs w:val="22"/>
        </w:rPr>
        <w:t>GPC3</w:t>
      </w:r>
      <w:r w:rsidR="00FE3369">
        <w:rPr>
          <w:rFonts w:ascii="Arial" w:hAnsi="Arial" w:cs="Arial"/>
          <w:sz w:val="22"/>
          <w:szCs w:val="22"/>
        </w:rPr>
        <w:t xml:space="preserve">, </w:t>
      </w:r>
      <w:r w:rsidR="00FE3369" w:rsidRPr="009E7031">
        <w:rPr>
          <w:rFonts w:ascii="Arial" w:hAnsi="Arial" w:cs="Arial"/>
          <w:i/>
          <w:iCs/>
          <w:sz w:val="22"/>
          <w:szCs w:val="22"/>
        </w:rPr>
        <w:t>LIN28B</w:t>
      </w:r>
      <w:r w:rsidR="00FE3369">
        <w:rPr>
          <w:rFonts w:ascii="Arial" w:hAnsi="Arial" w:cs="Arial"/>
          <w:sz w:val="22"/>
          <w:szCs w:val="22"/>
        </w:rPr>
        <w:t xml:space="preserve">) </w:t>
      </w:r>
      <w:r>
        <w:rPr>
          <w:rFonts w:ascii="Arial" w:hAnsi="Arial" w:cs="Arial"/>
          <w:sz w:val="22"/>
          <w:szCs w:val="22"/>
        </w:rPr>
        <w:t>(</w:t>
      </w:r>
      <w:r w:rsidRPr="009B1E12">
        <w:rPr>
          <w:rFonts w:ascii="Arial" w:hAnsi="Arial" w:cs="Arial"/>
          <w:b/>
          <w:bCs/>
          <w:sz w:val="22"/>
          <w:szCs w:val="22"/>
        </w:rPr>
        <w:t>Table S1</w:t>
      </w:r>
      <w:r>
        <w:rPr>
          <w:rFonts w:ascii="Arial" w:hAnsi="Arial" w:cs="Arial"/>
          <w:sz w:val="22"/>
          <w:szCs w:val="22"/>
        </w:rPr>
        <w:t>).</w:t>
      </w:r>
      <w:r w:rsidR="008C3F65">
        <w:rPr>
          <w:rFonts w:ascii="Arial" w:hAnsi="Arial" w:cs="Arial"/>
          <w:sz w:val="22"/>
          <w:szCs w:val="22"/>
        </w:rPr>
        <w:t xml:space="preserve"> We utilized consecutive hematoxylin and eosin stained FFPE sections to guide the selection by a</w:t>
      </w:r>
      <w:r w:rsidR="00F549D2">
        <w:rPr>
          <w:rFonts w:ascii="Arial" w:hAnsi="Arial" w:cs="Arial"/>
          <w:sz w:val="22"/>
          <w:szCs w:val="22"/>
        </w:rPr>
        <w:t>n anatomic</w:t>
      </w:r>
      <w:r w:rsidR="008C3F65">
        <w:rPr>
          <w:rFonts w:ascii="Arial" w:hAnsi="Arial" w:cs="Arial"/>
          <w:sz w:val="22"/>
          <w:szCs w:val="22"/>
        </w:rPr>
        <w:t xml:space="preserve"> pathologist</w:t>
      </w:r>
      <w:r w:rsidR="00F549D2">
        <w:rPr>
          <w:rFonts w:ascii="Arial" w:hAnsi="Arial" w:cs="Arial"/>
          <w:sz w:val="22"/>
          <w:szCs w:val="22"/>
        </w:rPr>
        <w:t xml:space="preserve"> (BKP)</w:t>
      </w:r>
      <w:r w:rsidR="008C3F65">
        <w:rPr>
          <w:rFonts w:ascii="Arial" w:hAnsi="Arial" w:cs="Arial"/>
          <w:sz w:val="22"/>
          <w:szCs w:val="22"/>
        </w:rPr>
        <w:t xml:space="preserve"> of fields of view (FOVs</w:t>
      </w:r>
      <w:r w:rsidR="00257D84">
        <w:rPr>
          <w:rFonts w:ascii="Arial" w:hAnsi="Arial" w:cs="Arial"/>
          <w:sz w:val="22"/>
          <w:szCs w:val="22"/>
        </w:rPr>
        <w:t>) that contained representative areas of different TMA cores (</w:t>
      </w:r>
      <w:r w:rsidR="008C3F65" w:rsidRPr="008C3F65">
        <w:rPr>
          <w:rFonts w:ascii="Arial" w:hAnsi="Arial" w:cs="Arial"/>
          <w:b/>
          <w:bCs/>
          <w:sz w:val="22"/>
          <w:szCs w:val="22"/>
        </w:rPr>
        <w:t>Fig. 1B</w:t>
      </w:r>
      <w:r w:rsidR="00C053D0">
        <w:rPr>
          <w:rFonts w:ascii="Arial" w:hAnsi="Arial" w:cs="Arial"/>
          <w:b/>
          <w:bCs/>
          <w:sz w:val="22"/>
          <w:szCs w:val="22"/>
        </w:rPr>
        <w:t>, Fig. S1</w:t>
      </w:r>
      <w:r w:rsidR="00E779E0">
        <w:rPr>
          <w:rFonts w:ascii="Arial" w:hAnsi="Arial" w:cs="Arial"/>
          <w:b/>
          <w:bCs/>
          <w:sz w:val="22"/>
          <w:szCs w:val="22"/>
        </w:rPr>
        <w:t>-2</w:t>
      </w:r>
      <w:r w:rsidR="008C3F65">
        <w:rPr>
          <w:rFonts w:ascii="Arial" w:hAnsi="Arial" w:cs="Arial"/>
          <w:sz w:val="22"/>
          <w:szCs w:val="22"/>
        </w:rPr>
        <w:t>). We then utilized immunofluorescent</w:t>
      </w:r>
      <w:r w:rsidR="000A6448">
        <w:rPr>
          <w:rFonts w:ascii="Arial" w:hAnsi="Arial" w:cs="Arial"/>
          <w:sz w:val="22"/>
          <w:szCs w:val="22"/>
        </w:rPr>
        <w:t xml:space="preserve"> </w:t>
      </w:r>
      <w:r w:rsidR="008C3F65">
        <w:rPr>
          <w:rFonts w:ascii="Arial" w:hAnsi="Arial" w:cs="Arial"/>
          <w:sz w:val="22"/>
          <w:szCs w:val="22"/>
        </w:rPr>
        <w:t>co-stains</w:t>
      </w:r>
      <w:r w:rsidR="00042833">
        <w:rPr>
          <w:rFonts w:ascii="Arial" w:hAnsi="Arial" w:cs="Arial"/>
          <w:sz w:val="22"/>
          <w:szCs w:val="22"/>
        </w:rPr>
        <w:t xml:space="preserve"> </w:t>
      </w:r>
      <w:r w:rsidR="00F549D2">
        <w:rPr>
          <w:rFonts w:ascii="Arial" w:hAnsi="Arial" w:cs="Arial"/>
          <w:sz w:val="22"/>
          <w:szCs w:val="22"/>
        </w:rPr>
        <w:t>including</w:t>
      </w:r>
      <w:r w:rsidR="00042833">
        <w:rPr>
          <w:rFonts w:ascii="Arial" w:hAnsi="Arial" w:cs="Arial"/>
          <w:sz w:val="22"/>
          <w:szCs w:val="22"/>
        </w:rPr>
        <w:t xml:space="preserve"> </w:t>
      </w:r>
      <w:r w:rsidR="004D6430">
        <w:rPr>
          <w:rFonts w:ascii="Arial" w:hAnsi="Arial" w:cs="Arial"/>
          <w:sz w:val="22"/>
          <w:szCs w:val="22"/>
        </w:rPr>
        <w:t xml:space="preserve">a nuclear </w:t>
      </w:r>
      <w:r w:rsidR="00F549D2">
        <w:rPr>
          <w:rFonts w:ascii="Arial" w:hAnsi="Arial" w:cs="Arial"/>
          <w:sz w:val="22"/>
          <w:szCs w:val="22"/>
        </w:rPr>
        <w:t xml:space="preserve">DAPI </w:t>
      </w:r>
      <w:r w:rsidR="004D6430">
        <w:rPr>
          <w:rFonts w:ascii="Arial" w:hAnsi="Arial" w:cs="Arial"/>
          <w:sz w:val="22"/>
          <w:szCs w:val="22"/>
        </w:rPr>
        <w:t xml:space="preserve">stain combined with fluorescent-conjugated primary antibodies targeting </w:t>
      </w:r>
      <w:r w:rsidR="000954DF">
        <w:rPr>
          <w:rFonts w:ascii="Arial" w:hAnsi="Arial" w:cs="Arial"/>
          <w:sz w:val="22"/>
          <w:szCs w:val="22"/>
        </w:rPr>
        <w:t xml:space="preserve">CD45, </w:t>
      </w:r>
      <w:r w:rsidR="00042833">
        <w:rPr>
          <w:rFonts w:ascii="Arial" w:hAnsi="Arial" w:cs="Arial"/>
          <w:sz w:val="22"/>
          <w:szCs w:val="22"/>
        </w:rPr>
        <w:t>ker</w:t>
      </w:r>
      <w:r w:rsidR="000954DF">
        <w:rPr>
          <w:rFonts w:ascii="Arial" w:hAnsi="Arial" w:cs="Arial"/>
          <w:sz w:val="22"/>
          <w:szCs w:val="22"/>
        </w:rPr>
        <w:t>at</w:t>
      </w:r>
      <w:r w:rsidR="00042833">
        <w:rPr>
          <w:rFonts w:ascii="Arial" w:hAnsi="Arial" w:cs="Arial"/>
          <w:sz w:val="22"/>
          <w:szCs w:val="22"/>
        </w:rPr>
        <w:t>in 8/18 (CK8/18), pan-cytokeratin (</w:t>
      </w:r>
      <w:proofErr w:type="spellStart"/>
      <w:r w:rsidR="00042833">
        <w:rPr>
          <w:rFonts w:ascii="Arial" w:hAnsi="Arial" w:cs="Arial"/>
          <w:sz w:val="22"/>
          <w:szCs w:val="22"/>
        </w:rPr>
        <w:t>panCK</w:t>
      </w:r>
      <w:proofErr w:type="spellEnd"/>
      <w:r w:rsidR="00042833">
        <w:rPr>
          <w:rFonts w:ascii="Arial" w:hAnsi="Arial" w:cs="Arial"/>
          <w:sz w:val="22"/>
          <w:szCs w:val="22"/>
        </w:rPr>
        <w:t xml:space="preserve">), </w:t>
      </w:r>
      <w:r w:rsidR="00F549D2">
        <w:rPr>
          <w:rFonts w:ascii="Arial" w:hAnsi="Arial" w:cs="Arial"/>
          <w:sz w:val="22"/>
          <w:szCs w:val="22"/>
        </w:rPr>
        <w:t xml:space="preserve">and </w:t>
      </w:r>
      <w:r w:rsidR="00042833">
        <w:rPr>
          <w:rFonts w:ascii="Arial" w:hAnsi="Arial" w:cs="Arial"/>
          <w:sz w:val="22"/>
          <w:szCs w:val="22"/>
        </w:rPr>
        <w:t xml:space="preserve">beta-2-microglobulin (B2M) to </w:t>
      </w:r>
      <w:ins w:id="16" w:author="Nawrocki, Cole C." w:date="2025-05-24T13:30:00Z" w16du:dateUtc="2025-05-24T17:30:00Z">
        <w:r w:rsidR="005E2512">
          <w:rPr>
            <w:rFonts w:ascii="Arial" w:hAnsi="Arial" w:cs="Arial"/>
            <w:sz w:val="22"/>
            <w:szCs w:val="22"/>
          </w:rPr>
          <w:t xml:space="preserve">perform </w:t>
        </w:r>
      </w:ins>
      <w:del w:id="17" w:author="Nawrocki, Cole C." w:date="2025-05-24T13:30:00Z" w16du:dateUtc="2025-05-24T17:30:00Z">
        <w:r w:rsidR="00042833" w:rsidDel="00190D7E">
          <w:rPr>
            <w:rFonts w:ascii="Arial" w:hAnsi="Arial" w:cs="Arial"/>
            <w:sz w:val="22"/>
            <w:szCs w:val="22"/>
          </w:rPr>
          <w:delText xml:space="preserve">assist with computational analysis of </w:delText>
        </w:r>
      </w:del>
      <w:r w:rsidR="008C3F65">
        <w:rPr>
          <w:rFonts w:ascii="Arial" w:hAnsi="Arial" w:cs="Arial"/>
          <w:sz w:val="22"/>
          <w:szCs w:val="22"/>
        </w:rPr>
        <w:t xml:space="preserve">cell </w:t>
      </w:r>
      <w:r w:rsidR="00042833">
        <w:rPr>
          <w:rFonts w:ascii="Arial" w:hAnsi="Arial" w:cs="Arial"/>
          <w:sz w:val="22"/>
          <w:szCs w:val="22"/>
        </w:rPr>
        <w:t xml:space="preserve">boundary </w:t>
      </w:r>
      <w:r w:rsidR="008C3F65">
        <w:rPr>
          <w:rFonts w:ascii="Arial" w:hAnsi="Arial" w:cs="Arial"/>
          <w:sz w:val="22"/>
          <w:szCs w:val="22"/>
        </w:rPr>
        <w:t xml:space="preserve">segmentation </w:t>
      </w:r>
      <w:r w:rsidR="008C3F65">
        <w:rPr>
          <w:rFonts w:ascii="Arial" w:hAnsi="Arial" w:cs="Arial"/>
          <w:sz w:val="22"/>
          <w:szCs w:val="22"/>
        </w:rPr>
        <w:fldChar w:fldCharType="begin"/>
      </w:r>
      <w:r w:rsidR="00964D47">
        <w:rPr>
          <w:rFonts w:ascii="Arial" w:hAnsi="Arial" w:cs="Arial"/>
          <w:sz w:val="22"/>
          <w:szCs w:val="22"/>
        </w:rPr>
        <w:instrText xml:space="preserve"> ADDIN EN.CITE &lt;EndNote&gt;&lt;Cite&gt;&lt;Author&gt;Stringer&lt;/Author&gt;&lt;Year&gt;2021&lt;/Year&gt;&lt;RecNum&gt;2778&lt;/RecNum&gt;&lt;DisplayText&gt;(38)&lt;/DisplayText&gt;&lt;record&gt;&lt;rec-number&gt;2778&lt;/rec-number&gt;&lt;foreign-keys&gt;&lt;key app="EN" db-id="xtxvxzp5udswx8etd04pvepdspd5zddtzad9" timestamp="1744839828"&gt;2778&lt;/key&gt;&lt;/foreign-keys&gt;&lt;ref-type name="Journal Article"&gt;17&lt;/ref-type&gt;&lt;contributors&gt;&lt;authors&gt;&lt;author&gt;Stringer, C.&lt;/author&gt;&lt;author&gt;Wang, T.&lt;/author&gt;&lt;author&gt;Michaelos, M.&lt;/author&gt;&lt;author&gt;Pachitariu, M.&lt;/author&gt;&lt;/authors&gt;&lt;/contributors&gt;&lt;auth-address&gt;HHMI Janelia Research Campus, Ashburn, VA, USA.&amp;#xD;HHMI Janelia Research Campus, Ashburn, VA, USA. pachitarium@janelia.hhmi.org.&lt;/auth-address&gt;&lt;titles&gt;&lt;title&gt;Cellpose: a generalist algorithm for cellular segmentation&lt;/title&gt;&lt;secondary-title&gt;Nat Methods&lt;/secondary-title&gt;&lt;/titles&gt;&lt;periodical&gt;&lt;full-title&gt;Nat Methods&lt;/full-title&gt;&lt;/periodical&gt;&lt;pages&gt;100-106&lt;/pages&gt;&lt;volume&gt;18&lt;/volume&gt;&lt;number&gt;1&lt;/number&gt;&lt;edition&gt;20201214&lt;/edition&gt;&lt;keywords&gt;&lt;keyword&gt;*Algorithms&lt;/keyword&gt;&lt;keyword&gt;Animals&lt;/keyword&gt;&lt;keyword&gt;Cell Nucleus/*chemistry&lt;/keyword&gt;&lt;keyword&gt;*Deep Learning&lt;/keyword&gt;&lt;keyword&gt;Female&lt;/keyword&gt;&lt;keyword&gt;Humans&lt;/keyword&gt;&lt;keyword&gt;Image Processing, Computer-Assisted/*methods&lt;/keyword&gt;&lt;keyword&gt;Male&lt;/keyword&gt;&lt;keyword&gt;Mice&lt;/keyword&gt;&lt;keyword&gt;Mice, Inbred C57BL&lt;/keyword&gt;&lt;keyword&gt;*Neural Networks, Computer&lt;/keyword&gt;&lt;keyword&gt;Neurons/*cytology&lt;/keyword&gt;&lt;keyword&gt;*Software&lt;/keyword&gt;&lt;/keywords&gt;&lt;dates&gt;&lt;year&gt;2021&lt;/year&gt;&lt;pub-dates&gt;&lt;date&gt;Jan&lt;/date&gt;&lt;/pub-dates&gt;&lt;/dates&gt;&lt;isbn&gt;1548-7105 (Electronic)&amp;#xD;1548-7091 (Linking)&lt;/isbn&gt;&lt;accession-num&gt;33318659&lt;/accession-num&gt;&lt;urls&gt;&lt;related-urls&gt;&lt;url&gt;https://www.ncbi.nlm.nih.gov/pubmed/33318659&lt;/url&gt;&lt;/related-urls&gt;&lt;/urls&gt;&lt;electronic-resource-num&gt;10.1038/s41592-020-01018-x&lt;/electronic-resource-num&gt;&lt;remote-database-name&gt;Medline&lt;/remote-database-name&gt;&lt;remote-database-provider&gt;NLM&lt;/remote-database-provider&gt;&lt;/record&gt;&lt;/Cite&gt;&lt;/EndNote&gt;</w:instrText>
      </w:r>
      <w:r w:rsidR="008C3F65">
        <w:rPr>
          <w:rFonts w:ascii="Arial" w:hAnsi="Arial" w:cs="Arial"/>
          <w:sz w:val="22"/>
          <w:szCs w:val="22"/>
        </w:rPr>
        <w:fldChar w:fldCharType="separate"/>
      </w:r>
      <w:r w:rsidR="001174B3">
        <w:rPr>
          <w:rFonts w:ascii="Arial" w:hAnsi="Arial" w:cs="Arial"/>
          <w:noProof/>
          <w:sz w:val="22"/>
          <w:szCs w:val="22"/>
        </w:rPr>
        <w:t>(38)</w:t>
      </w:r>
      <w:r w:rsidR="008C3F65">
        <w:rPr>
          <w:rFonts w:ascii="Arial" w:hAnsi="Arial" w:cs="Arial"/>
          <w:sz w:val="22"/>
          <w:szCs w:val="22"/>
        </w:rPr>
        <w:fldChar w:fldCharType="end"/>
      </w:r>
      <w:r w:rsidR="008C3F65">
        <w:rPr>
          <w:rFonts w:ascii="Arial" w:hAnsi="Arial" w:cs="Arial"/>
          <w:sz w:val="22"/>
          <w:szCs w:val="22"/>
        </w:rPr>
        <w:t xml:space="preserve"> t</w:t>
      </w:r>
      <w:r w:rsidR="00F549D2">
        <w:rPr>
          <w:rFonts w:ascii="Arial" w:hAnsi="Arial" w:cs="Arial"/>
          <w:sz w:val="22"/>
          <w:szCs w:val="22"/>
        </w:rPr>
        <w:t>hat is needed t</w:t>
      </w:r>
      <w:r w:rsidR="008C3F65">
        <w:rPr>
          <w:rFonts w:ascii="Arial" w:hAnsi="Arial" w:cs="Arial"/>
          <w:sz w:val="22"/>
          <w:szCs w:val="22"/>
        </w:rPr>
        <w:t>o identify</w:t>
      </w:r>
      <w:r w:rsidR="00556EAB">
        <w:rPr>
          <w:rFonts w:ascii="Arial" w:hAnsi="Arial" w:cs="Arial"/>
          <w:sz w:val="22"/>
          <w:szCs w:val="22"/>
        </w:rPr>
        <w:t xml:space="preserve"> and map </w:t>
      </w:r>
      <w:r w:rsidR="00F549D2">
        <w:rPr>
          <w:rFonts w:ascii="Arial" w:hAnsi="Arial" w:cs="Arial"/>
          <w:sz w:val="22"/>
          <w:szCs w:val="22"/>
        </w:rPr>
        <w:t xml:space="preserve">each </w:t>
      </w:r>
      <w:r w:rsidR="00556EAB">
        <w:rPr>
          <w:rFonts w:ascii="Arial" w:hAnsi="Arial" w:cs="Arial"/>
          <w:sz w:val="22"/>
          <w:szCs w:val="22"/>
        </w:rPr>
        <w:t xml:space="preserve">transcript to </w:t>
      </w:r>
      <w:r w:rsidR="00F549D2">
        <w:rPr>
          <w:rFonts w:ascii="Arial" w:hAnsi="Arial" w:cs="Arial"/>
          <w:sz w:val="22"/>
          <w:szCs w:val="22"/>
        </w:rPr>
        <w:t>a specific</w:t>
      </w:r>
      <w:r w:rsidR="00556EAB">
        <w:rPr>
          <w:rFonts w:ascii="Arial" w:hAnsi="Arial" w:cs="Arial"/>
          <w:sz w:val="22"/>
          <w:szCs w:val="22"/>
        </w:rPr>
        <w:t xml:space="preserve"> cell </w:t>
      </w:r>
      <w:r w:rsidR="008C3F65">
        <w:rPr>
          <w:rFonts w:ascii="Arial" w:hAnsi="Arial" w:cs="Arial"/>
          <w:sz w:val="22"/>
          <w:szCs w:val="22"/>
        </w:rPr>
        <w:t>(</w:t>
      </w:r>
      <w:r w:rsidR="008C3F65" w:rsidRPr="008C3F65">
        <w:rPr>
          <w:rFonts w:ascii="Arial" w:hAnsi="Arial" w:cs="Arial"/>
          <w:b/>
          <w:bCs/>
          <w:sz w:val="22"/>
          <w:szCs w:val="22"/>
        </w:rPr>
        <w:t>Fig. 1C</w:t>
      </w:r>
      <w:r w:rsidR="008C3F65">
        <w:rPr>
          <w:rFonts w:ascii="Arial" w:hAnsi="Arial" w:cs="Arial"/>
          <w:sz w:val="22"/>
          <w:szCs w:val="22"/>
        </w:rPr>
        <w:t xml:space="preserve">). With this approach, after applying quality control filters to remove cells with adequate transcript density, we identified </w:t>
      </w:r>
      <w:r w:rsidR="00624065">
        <w:rPr>
          <w:rFonts w:ascii="Arial" w:hAnsi="Arial" w:cs="Arial"/>
          <w:sz w:val="22"/>
          <w:szCs w:val="22"/>
        </w:rPr>
        <w:t>158,971</w:t>
      </w:r>
      <w:r w:rsidR="008C3F65">
        <w:rPr>
          <w:rFonts w:ascii="Arial" w:hAnsi="Arial" w:cs="Arial"/>
          <w:sz w:val="22"/>
          <w:szCs w:val="22"/>
        </w:rPr>
        <w:t xml:space="preserve"> cells </w:t>
      </w:r>
      <w:r w:rsidR="00624065">
        <w:rPr>
          <w:rFonts w:ascii="Arial" w:hAnsi="Arial" w:cs="Arial"/>
          <w:sz w:val="22"/>
          <w:szCs w:val="22"/>
        </w:rPr>
        <w:t xml:space="preserve">with a per FOV </w:t>
      </w:r>
      <w:r w:rsidR="008C3F65">
        <w:rPr>
          <w:rFonts w:ascii="Arial" w:hAnsi="Arial" w:cs="Arial"/>
          <w:sz w:val="22"/>
          <w:szCs w:val="22"/>
        </w:rPr>
        <w:t>median</w:t>
      </w:r>
      <w:r w:rsidR="00624065">
        <w:rPr>
          <w:rFonts w:ascii="Arial" w:hAnsi="Arial" w:cs="Arial"/>
          <w:sz w:val="22"/>
          <w:szCs w:val="22"/>
        </w:rPr>
        <w:t xml:space="preserve"> of</w:t>
      </w:r>
      <w:r w:rsidR="008C3F65">
        <w:rPr>
          <w:rFonts w:ascii="Arial" w:hAnsi="Arial" w:cs="Arial"/>
          <w:sz w:val="22"/>
          <w:szCs w:val="22"/>
        </w:rPr>
        <w:t xml:space="preserve"> </w:t>
      </w:r>
      <w:r w:rsidR="00624065">
        <w:rPr>
          <w:rFonts w:ascii="Arial" w:hAnsi="Arial" w:cs="Arial"/>
          <w:sz w:val="22"/>
          <w:szCs w:val="22"/>
        </w:rPr>
        <w:t>1081 cells (</w:t>
      </w:r>
      <w:r w:rsidR="0095791A">
        <w:rPr>
          <w:rFonts w:ascii="Arial" w:hAnsi="Arial" w:cs="Arial"/>
          <w:sz w:val="22"/>
          <w:szCs w:val="22"/>
        </w:rPr>
        <w:t xml:space="preserve">range </w:t>
      </w:r>
      <w:r w:rsidR="00624065">
        <w:rPr>
          <w:rFonts w:ascii="Arial" w:hAnsi="Arial" w:cs="Arial"/>
          <w:sz w:val="22"/>
          <w:szCs w:val="22"/>
        </w:rPr>
        <w:t xml:space="preserve">229-2812 cells) </w:t>
      </w:r>
      <w:r w:rsidR="008C3F65">
        <w:rPr>
          <w:rFonts w:ascii="Arial" w:hAnsi="Arial" w:cs="Arial"/>
          <w:sz w:val="22"/>
          <w:szCs w:val="22"/>
        </w:rPr>
        <w:t xml:space="preserve">with an average </w:t>
      </w:r>
      <w:r w:rsidR="00AA4229">
        <w:rPr>
          <w:rFonts w:ascii="Arial" w:hAnsi="Arial" w:cs="Arial"/>
          <w:sz w:val="22"/>
          <w:szCs w:val="22"/>
        </w:rPr>
        <w:t>of</w:t>
      </w:r>
      <w:r w:rsidR="00624065">
        <w:rPr>
          <w:rFonts w:ascii="Arial" w:hAnsi="Arial" w:cs="Arial"/>
          <w:sz w:val="22"/>
          <w:szCs w:val="22"/>
        </w:rPr>
        <w:t xml:space="preserve"> 244 </w:t>
      </w:r>
      <w:r w:rsidR="008C3F65">
        <w:rPr>
          <w:rFonts w:ascii="Arial" w:hAnsi="Arial" w:cs="Arial"/>
          <w:sz w:val="22"/>
          <w:szCs w:val="22"/>
        </w:rPr>
        <w:t>transcript</w:t>
      </w:r>
      <w:r w:rsidR="00AA4229">
        <w:rPr>
          <w:rFonts w:ascii="Arial" w:hAnsi="Arial" w:cs="Arial"/>
          <w:sz w:val="22"/>
          <w:szCs w:val="22"/>
        </w:rPr>
        <w:t>s</w:t>
      </w:r>
      <w:r w:rsidR="00624065">
        <w:rPr>
          <w:rFonts w:ascii="Arial" w:hAnsi="Arial" w:cs="Arial"/>
          <w:sz w:val="22"/>
          <w:szCs w:val="22"/>
        </w:rPr>
        <w:t>/cell</w:t>
      </w:r>
      <w:r w:rsidR="008C3F65">
        <w:rPr>
          <w:rFonts w:ascii="Arial" w:hAnsi="Arial" w:cs="Arial"/>
          <w:sz w:val="22"/>
          <w:szCs w:val="22"/>
        </w:rPr>
        <w:t xml:space="preserve"> </w:t>
      </w:r>
      <w:r w:rsidR="000B3CA8">
        <w:rPr>
          <w:rFonts w:ascii="Arial" w:hAnsi="Arial" w:cs="Arial"/>
          <w:sz w:val="22"/>
          <w:szCs w:val="22"/>
        </w:rPr>
        <w:t xml:space="preserve">and </w:t>
      </w:r>
      <w:r w:rsidR="00624065" w:rsidRPr="00624065">
        <w:rPr>
          <w:rFonts w:ascii="Arial" w:hAnsi="Arial" w:cs="Arial"/>
          <w:sz w:val="22"/>
          <w:szCs w:val="22"/>
        </w:rPr>
        <w:t xml:space="preserve">81 </w:t>
      </w:r>
      <w:r w:rsidR="000B3CA8">
        <w:rPr>
          <w:rFonts w:ascii="Arial" w:hAnsi="Arial" w:cs="Arial"/>
          <w:sz w:val="22"/>
          <w:szCs w:val="22"/>
        </w:rPr>
        <w:t>unique genes</w:t>
      </w:r>
      <w:r w:rsidR="00624065">
        <w:rPr>
          <w:rFonts w:ascii="Arial" w:hAnsi="Arial" w:cs="Arial"/>
          <w:sz w:val="22"/>
          <w:szCs w:val="22"/>
        </w:rPr>
        <w:t>/cell</w:t>
      </w:r>
      <w:r w:rsidR="006408FA">
        <w:rPr>
          <w:rFonts w:ascii="Arial" w:hAnsi="Arial" w:cs="Arial"/>
          <w:sz w:val="22"/>
          <w:szCs w:val="22"/>
        </w:rPr>
        <w:t xml:space="preserve"> (</w:t>
      </w:r>
      <w:r w:rsidR="006408FA" w:rsidRPr="006408FA">
        <w:rPr>
          <w:rFonts w:ascii="Arial" w:hAnsi="Arial" w:cs="Arial"/>
          <w:b/>
          <w:bCs/>
          <w:sz w:val="22"/>
          <w:szCs w:val="22"/>
        </w:rPr>
        <w:t>Fig. 1D</w:t>
      </w:r>
      <w:ins w:id="18" w:author="Nawrocki, Cole C." w:date="2025-05-24T13:32:00Z" w16du:dateUtc="2025-05-24T17:32:00Z">
        <w:r w:rsidR="006148F3">
          <w:rPr>
            <w:rFonts w:ascii="Arial" w:hAnsi="Arial" w:cs="Arial"/>
            <w:b/>
            <w:bCs/>
            <w:sz w:val="22"/>
            <w:szCs w:val="22"/>
          </w:rPr>
          <w:t>-E</w:t>
        </w:r>
      </w:ins>
      <w:r w:rsidR="006408FA">
        <w:rPr>
          <w:rFonts w:ascii="Arial" w:hAnsi="Arial" w:cs="Arial"/>
          <w:sz w:val="22"/>
          <w:szCs w:val="22"/>
        </w:rPr>
        <w:t>)</w:t>
      </w:r>
      <w:r w:rsidR="008C3F65">
        <w:rPr>
          <w:rFonts w:ascii="Arial" w:hAnsi="Arial" w:cs="Arial"/>
          <w:sz w:val="22"/>
          <w:szCs w:val="22"/>
        </w:rPr>
        <w:t>.</w:t>
      </w:r>
    </w:p>
    <w:p w14:paraId="508B731B" w14:textId="564D109D" w:rsidR="00137DCB" w:rsidRDefault="008C3F65" w:rsidP="00CA47B9">
      <w:pPr>
        <w:spacing w:line="480" w:lineRule="auto"/>
        <w:jc w:val="both"/>
        <w:rPr>
          <w:rFonts w:ascii="Arial" w:hAnsi="Arial" w:cs="Arial"/>
          <w:sz w:val="22"/>
          <w:szCs w:val="22"/>
        </w:rPr>
      </w:pPr>
      <w:r>
        <w:rPr>
          <w:rFonts w:ascii="Arial" w:hAnsi="Arial" w:cs="Arial"/>
          <w:sz w:val="22"/>
          <w:szCs w:val="22"/>
        </w:rPr>
        <w:tab/>
        <w:t xml:space="preserve">Next, </w:t>
      </w:r>
      <w:ins w:id="19" w:author="Nawrocki, Cole C." w:date="2025-05-24T13:37:00Z" w16du:dateUtc="2025-05-24T17:37:00Z">
        <w:r w:rsidR="001D1C2E">
          <w:rPr>
            <w:rFonts w:ascii="Arial" w:hAnsi="Arial" w:cs="Arial"/>
            <w:sz w:val="22"/>
            <w:szCs w:val="22"/>
          </w:rPr>
          <w:t xml:space="preserve">in combination with manual </w:t>
        </w:r>
        <w:r w:rsidR="00FF696A">
          <w:rPr>
            <w:rFonts w:ascii="Arial" w:hAnsi="Arial" w:cs="Arial"/>
            <w:sz w:val="22"/>
            <w:szCs w:val="22"/>
          </w:rPr>
          <w:t xml:space="preserve">labeling, </w:t>
        </w:r>
      </w:ins>
      <w:r>
        <w:rPr>
          <w:rFonts w:ascii="Arial" w:hAnsi="Arial" w:cs="Arial"/>
          <w:sz w:val="22"/>
          <w:szCs w:val="22"/>
        </w:rPr>
        <w:t>we utilized</w:t>
      </w:r>
      <w:del w:id="20" w:author="Nawrocki, Cole C." w:date="2025-05-24T13:38:00Z" w16du:dateUtc="2025-05-24T17:38:00Z">
        <w:r w:rsidDel="00FF696A">
          <w:rPr>
            <w:rFonts w:ascii="Arial" w:hAnsi="Arial" w:cs="Arial"/>
            <w:sz w:val="22"/>
            <w:szCs w:val="22"/>
          </w:rPr>
          <w:delText xml:space="preserve"> a </w:delText>
        </w:r>
        <w:r w:rsidR="00877F03" w:rsidDel="00FF696A">
          <w:rPr>
            <w:rFonts w:ascii="Arial" w:hAnsi="Arial" w:cs="Arial"/>
            <w:sz w:val="22"/>
            <w:szCs w:val="22"/>
          </w:rPr>
          <w:delText>combination</w:delText>
        </w:r>
      </w:del>
      <w:r w:rsidR="00877F03">
        <w:rPr>
          <w:rFonts w:ascii="Arial" w:hAnsi="Arial" w:cs="Arial"/>
          <w:sz w:val="22"/>
          <w:szCs w:val="22"/>
        </w:rPr>
        <w:t xml:space="preserve"> </w:t>
      </w:r>
      <w:ins w:id="21" w:author="Nawrocki, Cole C." w:date="2025-05-24T13:38:00Z" w16du:dateUtc="2025-05-24T17:38:00Z">
        <w:r w:rsidR="00FF696A">
          <w:rPr>
            <w:rFonts w:ascii="Arial" w:hAnsi="Arial" w:cs="Arial"/>
            <w:sz w:val="22"/>
            <w:szCs w:val="22"/>
          </w:rPr>
          <w:t>both</w:t>
        </w:r>
      </w:ins>
      <w:del w:id="22" w:author="Nawrocki, Cole C." w:date="2025-05-24T13:38:00Z" w16du:dateUtc="2025-05-24T17:38:00Z">
        <w:r w:rsidR="00877F03" w:rsidDel="00FF696A">
          <w:rPr>
            <w:rFonts w:ascii="Arial" w:hAnsi="Arial" w:cs="Arial"/>
            <w:sz w:val="22"/>
            <w:szCs w:val="22"/>
          </w:rPr>
          <w:delText>of</w:delText>
        </w:r>
      </w:del>
      <w:r w:rsidR="00877F03">
        <w:rPr>
          <w:rFonts w:ascii="Arial" w:hAnsi="Arial" w:cs="Arial"/>
          <w:sz w:val="22"/>
          <w:szCs w:val="22"/>
        </w:rPr>
        <w:t xml:space="preserve"> unsupervised and </w:t>
      </w:r>
      <w:r>
        <w:rPr>
          <w:rFonts w:ascii="Arial" w:hAnsi="Arial" w:cs="Arial"/>
          <w:sz w:val="22"/>
          <w:szCs w:val="22"/>
        </w:rPr>
        <w:t xml:space="preserve">supervised </w:t>
      </w:r>
      <w:ins w:id="23" w:author="Nawrocki, Cole C." w:date="2025-05-24T13:35:00Z" w16du:dateUtc="2025-05-24T17:35:00Z">
        <w:r w:rsidR="007D6D61">
          <w:rPr>
            <w:rFonts w:ascii="Arial" w:hAnsi="Arial" w:cs="Arial"/>
            <w:sz w:val="22"/>
            <w:szCs w:val="22"/>
          </w:rPr>
          <w:t xml:space="preserve">clustering </w:t>
        </w:r>
      </w:ins>
      <w:r w:rsidR="00877F03">
        <w:rPr>
          <w:rFonts w:ascii="Arial" w:hAnsi="Arial" w:cs="Arial"/>
          <w:sz w:val="22"/>
          <w:szCs w:val="22"/>
        </w:rPr>
        <w:t>techniques</w:t>
      </w:r>
      <w:r>
        <w:rPr>
          <w:rFonts w:ascii="Arial" w:hAnsi="Arial" w:cs="Arial"/>
          <w:sz w:val="22"/>
          <w:szCs w:val="22"/>
        </w:rPr>
        <w:t xml:space="preserve"> </w:t>
      </w:r>
      <w:r>
        <w:rPr>
          <w:rFonts w:ascii="Arial" w:hAnsi="Arial" w:cs="Arial"/>
          <w:sz w:val="22"/>
          <w:szCs w:val="22"/>
        </w:rPr>
        <w:fldChar w:fldCharType="begin"/>
      </w:r>
      <w:r w:rsidR="00964D47">
        <w:rPr>
          <w:rFonts w:ascii="Arial" w:hAnsi="Arial" w:cs="Arial"/>
          <w:sz w:val="22"/>
          <w:szCs w:val="22"/>
        </w:rPr>
        <w:instrText xml:space="preserve"> ADDIN EN.CITE &lt;EndNote&gt;&lt;Cite&gt;&lt;Author&gt;Danaher&lt;/Author&gt;&lt;Year&gt;2022&lt;/Year&gt;&lt;RecNum&gt;2779&lt;/RecNum&gt;&lt;DisplayText&gt;(39)&lt;/DisplayText&gt;&lt;record&gt;&lt;rec-number&gt;2779&lt;/rec-number&gt;&lt;foreign-keys&gt;&lt;key app="EN" db-id="xtxvxzp5udswx8etd04pvepdspd5zddtzad9" timestamp="1744840161"&gt;2779&lt;/key&gt;&lt;/foreign-keys&gt;&lt;ref-type name="Journal Article"&gt;17&lt;/ref-type&gt;&lt;contributors&gt;&lt;authors&gt;&lt;author&gt;Danaher, Patrick&lt;/author&gt;&lt;author&gt;Zhao, Edward&lt;/author&gt;&lt;author&gt;Yang, Zhi&lt;/author&gt;&lt;author&gt;Ross, David&lt;/author&gt;&lt;author&gt;Gregory, Mark&lt;/author&gt;&lt;author&gt;Reitz, Zach&lt;/author&gt;&lt;author&gt;Kim, Tae K.&lt;/author&gt;&lt;author&gt;Baxter, Sarah&lt;/author&gt;&lt;author&gt;Jackson, Shaun&lt;/author&gt;&lt;author&gt;He, Shanshan&lt;/author&gt;&lt;author&gt;Henderson, Dave&lt;/author&gt;&lt;author&gt;Beechem, Joseph M.&lt;/author&gt;&lt;/authors&gt;&lt;/contributors&gt;&lt;titles&gt;&lt;title&gt;Insitutype: likelihood-based cell typing for single cell spatial transcriptomics&lt;/title&gt;&lt;secondary-title&gt;bioRxiv&lt;/secondary-title&gt;&lt;/titles&gt;&lt;periodical&gt;&lt;full-title&gt;bioRxiv&lt;/full-title&gt;&lt;/periodical&gt;&lt;pages&gt;2022.10.19.512902&lt;/pages&gt;&lt;dates&gt;&lt;year&gt;2022&lt;/year&gt;&lt;/dates&gt;&lt;urls&gt;&lt;related-urls&gt;&lt;url&gt;https://www.biorxiv.org/content/biorxiv/early/2022/10/21/2022.10.19.512902.full.pdf&lt;/url&gt;&lt;/related-urls&gt;&lt;/urls&gt;&lt;electronic-resource-num&gt;10.1101/2022.10.19.512902&lt;/electronic-resource-num&gt;&lt;/record&gt;&lt;/Cite&gt;&lt;/EndNote&gt;</w:instrText>
      </w:r>
      <w:r>
        <w:rPr>
          <w:rFonts w:ascii="Arial" w:hAnsi="Arial" w:cs="Arial"/>
          <w:sz w:val="22"/>
          <w:szCs w:val="22"/>
        </w:rPr>
        <w:fldChar w:fldCharType="separate"/>
      </w:r>
      <w:r w:rsidR="001174B3">
        <w:rPr>
          <w:rFonts w:ascii="Arial" w:hAnsi="Arial" w:cs="Arial"/>
          <w:noProof/>
          <w:sz w:val="22"/>
          <w:szCs w:val="22"/>
        </w:rPr>
        <w:t>(39)</w:t>
      </w:r>
      <w:r>
        <w:rPr>
          <w:rFonts w:ascii="Arial" w:hAnsi="Arial" w:cs="Arial"/>
          <w:sz w:val="22"/>
          <w:szCs w:val="22"/>
        </w:rPr>
        <w:fldChar w:fldCharType="end"/>
      </w:r>
      <w:r>
        <w:rPr>
          <w:rFonts w:ascii="Arial" w:hAnsi="Arial" w:cs="Arial"/>
          <w:sz w:val="22"/>
          <w:szCs w:val="22"/>
        </w:rPr>
        <w:t xml:space="preserve"> to annotate cell identit</w:t>
      </w:r>
      <w:ins w:id="24" w:author="Nawrocki, Cole C." w:date="2025-05-24T13:36:00Z" w16du:dateUtc="2025-05-24T17:36:00Z">
        <w:r w:rsidR="00B14531">
          <w:rPr>
            <w:rFonts w:ascii="Arial" w:hAnsi="Arial" w:cs="Arial"/>
            <w:sz w:val="22"/>
            <w:szCs w:val="22"/>
          </w:rPr>
          <w:t>ies</w:t>
        </w:r>
      </w:ins>
      <w:del w:id="25" w:author="Nawrocki, Cole C." w:date="2025-05-24T13:36:00Z" w16du:dateUtc="2025-05-24T17:36:00Z">
        <w:r w:rsidDel="00B14531">
          <w:rPr>
            <w:rFonts w:ascii="Arial" w:hAnsi="Arial" w:cs="Arial"/>
            <w:sz w:val="22"/>
            <w:szCs w:val="22"/>
          </w:rPr>
          <w:delText>y</w:delText>
        </w:r>
      </w:del>
      <w:r w:rsidR="004B133B">
        <w:rPr>
          <w:rFonts w:ascii="Arial" w:hAnsi="Arial" w:cs="Arial"/>
          <w:sz w:val="22"/>
          <w:szCs w:val="22"/>
        </w:rPr>
        <w:t xml:space="preserve"> (</w:t>
      </w:r>
      <w:r w:rsidR="004B133B" w:rsidRPr="004B133B">
        <w:rPr>
          <w:rFonts w:ascii="Arial" w:hAnsi="Arial" w:cs="Arial"/>
          <w:b/>
          <w:bCs/>
          <w:sz w:val="22"/>
          <w:szCs w:val="22"/>
        </w:rPr>
        <w:t>Fig. 2</w:t>
      </w:r>
      <w:r w:rsidR="004B133B">
        <w:rPr>
          <w:rFonts w:ascii="Arial" w:hAnsi="Arial" w:cs="Arial"/>
          <w:b/>
          <w:bCs/>
          <w:sz w:val="22"/>
          <w:szCs w:val="22"/>
        </w:rPr>
        <w:t>A</w:t>
      </w:r>
      <w:r w:rsidR="004B133B">
        <w:rPr>
          <w:rFonts w:ascii="Arial" w:hAnsi="Arial" w:cs="Arial"/>
          <w:sz w:val="22"/>
          <w:szCs w:val="22"/>
        </w:rPr>
        <w:t>)</w:t>
      </w:r>
      <w:r>
        <w:rPr>
          <w:rFonts w:ascii="Arial" w:hAnsi="Arial" w:cs="Arial"/>
          <w:sz w:val="22"/>
          <w:szCs w:val="22"/>
        </w:rPr>
        <w:t xml:space="preserve">. </w:t>
      </w:r>
      <w:r w:rsidR="00823F3E">
        <w:rPr>
          <w:rFonts w:ascii="Arial" w:hAnsi="Arial" w:cs="Arial"/>
          <w:sz w:val="22"/>
          <w:szCs w:val="22"/>
        </w:rPr>
        <w:t>This resulted in classification of 9</w:t>
      </w:r>
      <w:r w:rsidR="00823F3E" w:rsidRPr="00823F3E">
        <w:rPr>
          <w:rFonts w:ascii="Arial" w:hAnsi="Arial" w:cs="Arial"/>
          <w:sz w:val="22"/>
          <w:szCs w:val="22"/>
        </w:rPr>
        <w:t xml:space="preserve">6,677 tumor cells </w:t>
      </w:r>
      <w:r w:rsidR="00823F3E">
        <w:rPr>
          <w:rFonts w:ascii="Arial" w:hAnsi="Arial" w:cs="Arial"/>
          <w:sz w:val="22"/>
          <w:szCs w:val="22"/>
        </w:rPr>
        <w:t xml:space="preserve">and </w:t>
      </w:r>
      <w:r w:rsidR="00823F3E" w:rsidRPr="00823F3E">
        <w:rPr>
          <w:rFonts w:ascii="Arial" w:hAnsi="Arial" w:cs="Arial"/>
          <w:sz w:val="22"/>
          <w:szCs w:val="22"/>
        </w:rPr>
        <w:t>62,294 non</w:t>
      </w:r>
      <w:r w:rsidR="00BA2F24">
        <w:rPr>
          <w:rFonts w:ascii="Arial" w:hAnsi="Arial" w:cs="Arial"/>
          <w:sz w:val="22"/>
          <w:szCs w:val="22"/>
        </w:rPr>
        <w:t>-</w:t>
      </w:r>
      <w:r w:rsidR="00823F3E" w:rsidRPr="00823F3E">
        <w:rPr>
          <w:rFonts w:ascii="Arial" w:hAnsi="Arial" w:cs="Arial"/>
          <w:sz w:val="22"/>
          <w:szCs w:val="22"/>
        </w:rPr>
        <w:t>tumor cells</w:t>
      </w:r>
      <w:r>
        <w:rPr>
          <w:rFonts w:ascii="Arial" w:hAnsi="Arial" w:cs="Arial"/>
          <w:sz w:val="22"/>
          <w:szCs w:val="22"/>
        </w:rPr>
        <w:t xml:space="preserve"> </w:t>
      </w:r>
      <w:r w:rsidR="004B133B">
        <w:rPr>
          <w:rFonts w:ascii="Arial" w:hAnsi="Arial" w:cs="Arial"/>
          <w:sz w:val="22"/>
          <w:szCs w:val="22"/>
        </w:rPr>
        <w:t>(</w:t>
      </w:r>
      <w:r w:rsidR="004B133B" w:rsidRPr="004B133B">
        <w:rPr>
          <w:rFonts w:ascii="Arial" w:hAnsi="Arial" w:cs="Arial"/>
          <w:b/>
          <w:bCs/>
          <w:sz w:val="22"/>
          <w:szCs w:val="22"/>
        </w:rPr>
        <w:t>Fig. 2B</w:t>
      </w:r>
      <w:r w:rsidR="001B7B58">
        <w:rPr>
          <w:rFonts w:ascii="Arial" w:hAnsi="Arial" w:cs="Arial"/>
          <w:b/>
          <w:bCs/>
          <w:sz w:val="22"/>
          <w:szCs w:val="22"/>
        </w:rPr>
        <w:t>, Fig. S</w:t>
      </w:r>
      <w:r w:rsidR="00E779E0">
        <w:rPr>
          <w:rFonts w:ascii="Arial" w:hAnsi="Arial" w:cs="Arial"/>
          <w:b/>
          <w:bCs/>
          <w:sz w:val="22"/>
          <w:szCs w:val="22"/>
        </w:rPr>
        <w:t>3</w:t>
      </w:r>
      <w:r w:rsidR="004B133B">
        <w:rPr>
          <w:rFonts w:ascii="Arial" w:hAnsi="Arial" w:cs="Arial"/>
          <w:sz w:val="22"/>
          <w:szCs w:val="22"/>
        </w:rPr>
        <w:t>)</w:t>
      </w:r>
      <w:r>
        <w:rPr>
          <w:rFonts w:ascii="Arial" w:hAnsi="Arial" w:cs="Arial"/>
          <w:sz w:val="22"/>
          <w:szCs w:val="22"/>
        </w:rPr>
        <w:t xml:space="preserve">. </w:t>
      </w:r>
      <w:ins w:id="26" w:author="Nawrocki, Cole C." w:date="2025-05-24T13:40:00Z" w16du:dateUtc="2025-05-24T17:40:00Z">
        <w:r w:rsidR="00EF0D8C">
          <w:rPr>
            <w:rFonts w:ascii="Arial" w:hAnsi="Arial" w:cs="Arial"/>
            <w:sz w:val="22"/>
            <w:szCs w:val="22"/>
          </w:rPr>
          <w:t>For each cell type cluster, w</w:t>
        </w:r>
      </w:ins>
      <w:del w:id="27" w:author="Nawrocki, Cole C." w:date="2025-05-24T13:40:00Z" w16du:dateUtc="2025-05-24T17:40:00Z">
        <w:r w:rsidR="00D06D48" w:rsidDel="00EF0D8C">
          <w:rPr>
            <w:rFonts w:ascii="Arial" w:hAnsi="Arial" w:cs="Arial"/>
            <w:sz w:val="22"/>
            <w:szCs w:val="22"/>
          </w:rPr>
          <w:delText>W</w:delText>
        </w:r>
      </w:del>
      <w:r w:rsidR="00D06D48" w:rsidRPr="00D06D48">
        <w:rPr>
          <w:rFonts w:ascii="Arial" w:hAnsi="Arial" w:cs="Arial"/>
          <w:sz w:val="22"/>
          <w:szCs w:val="22"/>
        </w:rPr>
        <w:t>e found the top 1-5 genes</w:t>
      </w:r>
      <w:del w:id="28" w:author="Nawrocki, Cole C." w:date="2025-05-24T13:39:00Z" w16du:dateUtc="2025-05-24T17:39:00Z">
        <w:r w:rsidR="00D06D48" w:rsidRPr="00D06D48" w:rsidDel="00EF0D8C">
          <w:rPr>
            <w:rFonts w:ascii="Arial" w:hAnsi="Arial" w:cs="Arial"/>
            <w:sz w:val="22"/>
            <w:szCs w:val="22"/>
          </w:rPr>
          <w:delText xml:space="preserve"> for each cluster</w:delText>
        </w:r>
      </w:del>
      <w:r w:rsidR="00D06D48" w:rsidRPr="00D06D48">
        <w:rPr>
          <w:rFonts w:ascii="Arial" w:hAnsi="Arial" w:cs="Arial"/>
          <w:sz w:val="22"/>
          <w:szCs w:val="22"/>
        </w:rPr>
        <w:t xml:space="preserve"> for which average expression was uniquely greater than in the other clusters</w:t>
      </w:r>
      <w:r w:rsidR="00D06D48">
        <w:rPr>
          <w:rFonts w:ascii="Arial" w:hAnsi="Arial" w:cs="Arial"/>
          <w:sz w:val="22"/>
          <w:szCs w:val="22"/>
        </w:rPr>
        <w:t xml:space="preserve"> </w:t>
      </w:r>
      <w:commentRangeStart w:id="29"/>
      <w:ins w:id="30" w:author="Nawrocki, Cole C." w:date="2025-05-24T13:40:00Z" w16du:dateUtc="2025-05-24T17:40:00Z">
        <w:r w:rsidR="007902D7">
          <w:rPr>
            <w:rFonts w:ascii="Arial" w:hAnsi="Arial" w:cs="Arial"/>
            <w:sz w:val="22"/>
            <w:szCs w:val="22"/>
          </w:rPr>
          <w:t>(</w:t>
        </w:r>
      </w:ins>
      <w:ins w:id="31" w:author="Nawrocki, Cole C." w:date="2025-05-24T13:46:00Z" w16du:dateUtc="2025-05-24T17:46:00Z">
        <w:r w:rsidR="001C630D">
          <w:rPr>
            <w:rFonts w:ascii="Arial" w:hAnsi="Arial" w:cs="Arial"/>
            <w:sz w:val="22"/>
            <w:szCs w:val="22"/>
          </w:rPr>
          <w:t xml:space="preserve">insert </w:t>
        </w:r>
      </w:ins>
      <w:ins w:id="32" w:author="Nawrocki, Cole C." w:date="2025-05-24T13:40:00Z" w16du:dateUtc="2025-05-24T17:40:00Z">
        <w:r w:rsidR="007902D7">
          <w:rPr>
            <w:rFonts w:ascii="Arial" w:hAnsi="Arial" w:cs="Arial"/>
            <w:sz w:val="22"/>
            <w:szCs w:val="22"/>
          </w:rPr>
          <w:t xml:space="preserve">ref) </w:t>
        </w:r>
      </w:ins>
      <w:commentRangeEnd w:id="29"/>
      <w:ins w:id="33" w:author="Nawrocki, Cole C." w:date="2025-05-24T13:42:00Z" w16du:dateUtc="2025-05-24T17:42:00Z">
        <w:r w:rsidR="00406BB9">
          <w:rPr>
            <w:rStyle w:val="CommentReference"/>
            <w:rFonts w:asciiTheme="minorHAnsi" w:eastAsiaTheme="minorHAnsi" w:hAnsiTheme="minorHAnsi" w:cstheme="minorBidi"/>
            <w:kern w:val="2"/>
            <w14:ligatures w14:val="standardContextual"/>
          </w:rPr>
          <w:commentReference w:id="29"/>
        </w:r>
      </w:ins>
      <w:r w:rsidR="00D06D48">
        <w:rPr>
          <w:rFonts w:ascii="Arial" w:hAnsi="Arial" w:cs="Arial"/>
          <w:sz w:val="22"/>
          <w:szCs w:val="22"/>
        </w:rPr>
        <w:t>to confirm cell identity (</w:t>
      </w:r>
      <w:r w:rsidR="002E13D6" w:rsidRPr="002E13D6">
        <w:rPr>
          <w:rFonts w:ascii="Arial" w:hAnsi="Arial" w:cs="Arial"/>
          <w:b/>
          <w:bCs/>
          <w:sz w:val="22"/>
          <w:szCs w:val="22"/>
        </w:rPr>
        <w:t>Fig. 2C</w:t>
      </w:r>
      <w:del w:id="34" w:author="Nawrocki, Cole C." w:date="2025-05-24T13:43:00Z" w16du:dateUtc="2025-05-24T17:43:00Z">
        <w:r w:rsidR="00E779E0" w:rsidDel="007F1D9F">
          <w:rPr>
            <w:rFonts w:ascii="Arial" w:hAnsi="Arial" w:cs="Arial"/>
            <w:b/>
            <w:bCs/>
            <w:sz w:val="22"/>
            <w:szCs w:val="22"/>
          </w:rPr>
          <w:delText>, Fig. S4</w:delText>
        </w:r>
      </w:del>
      <w:r w:rsidR="00D06D48" w:rsidRPr="00D06D48">
        <w:rPr>
          <w:rFonts w:ascii="Arial" w:hAnsi="Arial" w:cs="Arial"/>
          <w:sz w:val="22"/>
          <w:szCs w:val="22"/>
        </w:rPr>
        <w:t>)</w:t>
      </w:r>
      <w:ins w:id="35" w:author="Nawrocki, Cole C." w:date="2025-05-24T13:49:00Z" w16du:dateUtc="2025-05-24T17:49:00Z">
        <w:r w:rsidR="00CA762A">
          <w:rPr>
            <w:rFonts w:ascii="Arial" w:hAnsi="Arial" w:cs="Arial"/>
            <w:sz w:val="22"/>
            <w:szCs w:val="22"/>
          </w:rPr>
          <w:t>,</w:t>
        </w:r>
      </w:ins>
      <w:ins w:id="36" w:author="Nawrocki, Cole C." w:date="2025-05-24T13:43:00Z" w16du:dateUtc="2025-05-24T17:43:00Z">
        <w:r w:rsidR="001445A1">
          <w:rPr>
            <w:rFonts w:ascii="Arial" w:hAnsi="Arial" w:cs="Arial"/>
            <w:sz w:val="22"/>
            <w:szCs w:val="22"/>
          </w:rPr>
          <w:t xml:space="preserve"> and </w:t>
        </w:r>
      </w:ins>
      <w:ins w:id="37" w:author="Nawrocki, Cole C." w:date="2025-05-24T13:49:00Z" w16du:dateUtc="2025-05-24T17:49:00Z">
        <w:r w:rsidR="00CA762A">
          <w:rPr>
            <w:rFonts w:ascii="Arial" w:hAnsi="Arial" w:cs="Arial"/>
            <w:sz w:val="22"/>
            <w:szCs w:val="22"/>
          </w:rPr>
          <w:t xml:space="preserve">we </w:t>
        </w:r>
      </w:ins>
      <w:ins w:id="38" w:author="Nawrocki, Cole C." w:date="2025-05-24T13:43:00Z" w16du:dateUtc="2025-05-24T17:43:00Z">
        <w:r w:rsidR="001445A1">
          <w:rPr>
            <w:rFonts w:ascii="Arial" w:hAnsi="Arial" w:cs="Arial"/>
            <w:sz w:val="22"/>
            <w:szCs w:val="22"/>
          </w:rPr>
          <w:t xml:space="preserve">further validated </w:t>
        </w:r>
      </w:ins>
      <w:ins w:id="39" w:author="Nawrocki, Cole C." w:date="2025-05-24T13:44:00Z" w16du:dateUtc="2025-05-24T17:44:00Z">
        <w:r w:rsidR="000B4D32">
          <w:rPr>
            <w:rFonts w:ascii="Arial" w:hAnsi="Arial" w:cs="Arial"/>
            <w:sz w:val="22"/>
            <w:szCs w:val="22"/>
          </w:rPr>
          <w:t xml:space="preserve">with differential expression analysis </w:t>
        </w:r>
      </w:ins>
      <w:ins w:id="40" w:author="Nawrocki, Cole C." w:date="2025-05-24T13:48:00Z" w16du:dateUtc="2025-05-24T17:48:00Z">
        <w:r w:rsidR="002516AA">
          <w:rPr>
            <w:rFonts w:ascii="Arial" w:hAnsi="Arial" w:cs="Arial"/>
            <w:sz w:val="22"/>
            <w:szCs w:val="22"/>
          </w:rPr>
          <w:t xml:space="preserve">as done in previous studies </w:t>
        </w:r>
      </w:ins>
      <w:ins w:id="41" w:author="Nawrocki, Cole C." w:date="2025-05-24T13:44:00Z" w16du:dateUtc="2025-05-24T17:44:00Z">
        <w:r w:rsidR="000B4D32">
          <w:rPr>
            <w:rFonts w:ascii="Arial" w:hAnsi="Arial" w:cs="Arial"/>
            <w:sz w:val="22"/>
            <w:szCs w:val="22"/>
          </w:rPr>
          <w:t>(</w:t>
        </w:r>
        <w:r w:rsidR="000B4D32">
          <w:rPr>
            <w:rFonts w:ascii="Arial" w:hAnsi="Arial" w:cs="Arial"/>
            <w:b/>
            <w:bCs/>
            <w:sz w:val="22"/>
            <w:szCs w:val="22"/>
          </w:rPr>
          <w:t>Fig S4</w:t>
        </w:r>
        <w:r w:rsidR="000B4D32">
          <w:rPr>
            <w:rFonts w:ascii="Arial" w:hAnsi="Arial" w:cs="Arial"/>
            <w:sz w:val="22"/>
            <w:szCs w:val="22"/>
          </w:rPr>
          <w:t>)</w:t>
        </w:r>
      </w:ins>
      <w:ins w:id="42" w:author="Nawrocki, Cole C." w:date="2025-05-24T13:47:00Z" w16du:dateUtc="2025-05-24T17:47:00Z">
        <w:r w:rsidR="003410DF">
          <w:rPr>
            <w:rFonts w:ascii="Arial" w:hAnsi="Arial" w:cs="Arial"/>
            <w:sz w:val="22"/>
            <w:szCs w:val="22"/>
          </w:rPr>
          <w:t xml:space="preserve"> </w:t>
        </w:r>
        <w:commentRangeStart w:id="43"/>
        <w:r w:rsidR="003410DF">
          <w:rPr>
            <w:rFonts w:ascii="Arial" w:hAnsi="Arial" w:cs="Arial"/>
            <w:sz w:val="22"/>
            <w:szCs w:val="22"/>
          </w:rPr>
          <w:t>(insert ref)</w:t>
        </w:r>
      </w:ins>
      <w:commentRangeEnd w:id="43"/>
      <w:ins w:id="44" w:author="Nawrocki, Cole C." w:date="2025-05-24T13:49:00Z" w16du:dateUtc="2025-05-24T17:49:00Z">
        <w:r w:rsidR="00440F51">
          <w:rPr>
            <w:rStyle w:val="CommentReference"/>
            <w:rFonts w:asciiTheme="minorHAnsi" w:eastAsiaTheme="minorHAnsi" w:hAnsiTheme="minorHAnsi" w:cstheme="minorBidi"/>
            <w:kern w:val="2"/>
            <w14:ligatures w14:val="standardContextual"/>
          </w:rPr>
          <w:commentReference w:id="43"/>
        </w:r>
      </w:ins>
      <w:r w:rsidR="002E13D6" w:rsidRPr="00D06D48">
        <w:rPr>
          <w:rFonts w:ascii="Arial" w:hAnsi="Arial" w:cs="Arial"/>
          <w:sz w:val="22"/>
          <w:szCs w:val="22"/>
        </w:rPr>
        <w:t>.</w:t>
      </w:r>
      <w:r w:rsidR="002E13D6">
        <w:rPr>
          <w:rFonts w:ascii="Arial" w:hAnsi="Arial" w:cs="Arial"/>
          <w:sz w:val="22"/>
          <w:szCs w:val="22"/>
        </w:rPr>
        <w:t xml:space="preserve"> </w:t>
      </w:r>
      <w:r w:rsidR="004B133B">
        <w:rPr>
          <w:rFonts w:ascii="Arial" w:hAnsi="Arial" w:cs="Arial"/>
          <w:sz w:val="22"/>
          <w:szCs w:val="22"/>
        </w:rPr>
        <w:t xml:space="preserve">We found that the HCC </w:t>
      </w:r>
      <w:r w:rsidR="002E13D6">
        <w:rPr>
          <w:rFonts w:ascii="Arial" w:hAnsi="Arial" w:cs="Arial"/>
          <w:sz w:val="22"/>
          <w:szCs w:val="22"/>
        </w:rPr>
        <w:t>tissue</w:t>
      </w:r>
      <w:r w:rsidR="004B133B">
        <w:rPr>
          <w:rFonts w:ascii="Arial" w:hAnsi="Arial" w:cs="Arial"/>
          <w:sz w:val="22"/>
          <w:szCs w:val="22"/>
        </w:rPr>
        <w:t xml:space="preserve"> cellular composition was consistent with </w:t>
      </w:r>
      <w:r w:rsidR="007A0E04">
        <w:rPr>
          <w:rFonts w:ascii="Arial" w:hAnsi="Arial" w:cs="Arial"/>
          <w:sz w:val="22"/>
          <w:szCs w:val="22"/>
        </w:rPr>
        <w:t xml:space="preserve">those from </w:t>
      </w:r>
      <w:r w:rsidR="004B133B">
        <w:rPr>
          <w:rFonts w:ascii="Arial" w:hAnsi="Arial" w:cs="Arial"/>
          <w:sz w:val="22"/>
          <w:szCs w:val="22"/>
        </w:rPr>
        <w:t xml:space="preserve">prior </w:t>
      </w:r>
      <w:r w:rsidR="002E13D6">
        <w:rPr>
          <w:rFonts w:ascii="Arial" w:hAnsi="Arial" w:cs="Arial"/>
          <w:sz w:val="22"/>
          <w:szCs w:val="22"/>
        </w:rPr>
        <w:t>dissociated</w:t>
      </w:r>
      <w:r w:rsidR="007A0E04">
        <w:rPr>
          <w:rFonts w:ascii="Arial" w:hAnsi="Arial" w:cs="Arial"/>
          <w:sz w:val="22"/>
          <w:szCs w:val="22"/>
        </w:rPr>
        <w:t xml:space="preserve"> HCC</w:t>
      </w:r>
      <w:r w:rsidR="002E13D6">
        <w:rPr>
          <w:rFonts w:ascii="Arial" w:hAnsi="Arial" w:cs="Arial"/>
          <w:sz w:val="22"/>
          <w:szCs w:val="22"/>
        </w:rPr>
        <w:t xml:space="preserve"> single cell datasets </w:t>
      </w:r>
      <w:r w:rsidR="002E13D6">
        <w:rPr>
          <w:rFonts w:ascii="Arial" w:hAnsi="Arial" w:cs="Arial"/>
          <w:sz w:val="22"/>
          <w:szCs w:val="22"/>
        </w:rPr>
        <w:fldChar w:fldCharType="begin">
          <w:fldData xml:space="preserve">PEVuZE5vdGU+PENpdGU+PEF1dGhvcj5NYTwvQXV0aG9yPjxZZWFyPjIwMTk8L1llYXI+PFJlY051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PEVuZE5vdGU+PENpdGU+PEF1dGhvcj5NYTwvQXV0aG9yPjxZZWFyPjIwMTk8L1llYXI+PFJlY051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2E13D6">
        <w:rPr>
          <w:rFonts w:ascii="Arial" w:hAnsi="Arial" w:cs="Arial"/>
          <w:sz w:val="22"/>
          <w:szCs w:val="22"/>
        </w:rPr>
      </w:r>
      <w:r w:rsidR="002E13D6">
        <w:rPr>
          <w:rFonts w:ascii="Arial" w:hAnsi="Arial" w:cs="Arial"/>
          <w:sz w:val="22"/>
          <w:szCs w:val="22"/>
        </w:rPr>
        <w:fldChar w:fldCharType="separate"/>
      </w:r>
      <w:r w:rsidR="001174B3">
        <w:rPr>
          <w:rFonts w:ascii="Arial" w:hAnsi="Arial" w:cs="Arial"/>
          <w:noProof/>
          <w:sz w:val="22"/>
          <w:szCs w:val="22"/>
        </w:rPr>
        <w:t>(40)</w:t>
      </w:r>
      <w:r w:rsidR="002E13D6">
        <w:rPr>
          <w:rFonts w:ascii="Arial" w:hAnsi="Arial" w:cs="Arial"/>
          <w:sz w:val="22"/>
          <w:szCs w:val="22"/>
        </w:rPr>
        <w:fldChar w:fldCharType="end"/>
      </w:r>
      <w:r w:rsidR="002E13D6">
        <w:rPr>
          <w:rFonts w:ascii="Arial" w:hAnsi="Arial" w:cs="Arial"/>
          <w:sz w:val="22"/>
          <w:szCs w:val="22"/>
        </w:rPr>
        <w:t>.</w:t>
      </w:r>
      <w:r w:rsidR="004B133B">
        <w:rPr>
          <w:rFonts w:ascii="Arial" w:hAnsi="Arial" w:cs="Arial"/>
          <w:sz w:val="22"/>
          <w:szCs w:val="22"/>
        </w:rPr>
        <w:t xml:space="preserve"> </w:t>
      </w:r>
      <w:r w:rsidR="006B3B0D">
        <w:rPr>
          <w:rFonts w:ascii="Arial" w:hAnsi="Arial" w:cs="Arial"/>
          <w:sz w:val="22"/>
          <w:szCs w:val="22"/>
        </w:rPr>
        <w:t xml:space="preserve">We noted high variability in the composition of individual FOVs, with </w:t>
      </w:r>
      <w:del w:id="45" w:author="Nawrocki, Cole C." w:date="2025-05-24T13:45:00Z" w16du:dateUtc="2025-05-24T17:45:00Z">
        <w:r w:rsidR="00877F03" w:rsidDel="002D30EB">
          <w:rPr>
            <w:rFonts w:ascii="Arial" w:hAnsi="Arial" w:cs="Arial"/>
            <w:sz w:val="22"/>
            <w:szCs w:val="22"/>
          </w:rPr>
          <w:delText>25-90% of the cells in the</w:delText>
        </w:r>
        <w:r w:rsidR="004B133B" w:rsidDel="002D30EB">
          <w:rPr>
            <w:rFonts w:ascii="Arial" w:hAnsi="Arial" w:cs="Arial"/>
            <w:sz w:val="22"/>
            <w:szCs w:val="22"/>
          </w:rPr>
          <w:delText xml:space="preserve"> </w:delText>
        </w:r>
        <w:r w:rsidR="00DB7C87" w:rsidDel="002D30EB">
          <w:rPr>
            <w:rFonts w:ascii="Arial" w:hAnsi="Arial" w:cs="Arial"/>
            <w:sz w:val="22"/>
            <w:szCs w:val="22"/>
          </w:rPr>
          <w:delText xml:space="preserve">HCC tumor FOVs had a </w:delText>
        </w:r>
      </w:del>
      <w:r w:rsidR="00DB7C87">
        <w:rPr>
          <w:rFonts w:ascii="Arial" w:hAnsi="Arial" w:cs="Arial"/>
          <w:sz w:val="22"/>
          <w:szCs w:val="22"/>
        </w:rPr>
        <w:t>range</w:t>
      </w:r>
      <w:ins w:id="46" w:author="Nawrocki, Cole C." w:date="2025-05-24T13:45:00Z" w16du:dateUtc="2025-05-24T17:45:00Z">
        <w:r w:rsidR="002D30EB">
          <w:rPr>
            <w:rFonts w:ascii="Arial" w:hAnsi="Arial" w:cs="Arial"/>
            <w:sz w:val="22"/>
            <w:szCs w:val="22"/>
          </w:rPr>
          <w:t>s</w:t>
        </w:r>
      </w:ins>
      <w:r w:rsidR="00DB7C87">
        <w:rPr>
          <w:rFonts w:ascii="Arial" w:hAnsi="Arial" w:cs="Arial"/>
          <w:sz w:val="22"/>
          <w:szCs w:val="22"/>
        </w:rPr>
        <w:t xml:space="preserve"> of </w:t>
      </w:r>
      <w:r w:rsidR="00877F03">
        <w:rPr>
          <w:rFonts w:ascii="Arial" w:hAnsi="Arial" w:cs="Arial"/>
          <w:sz w:val="22"/>
          <w:szCs w:val="22"/>
        </w:rPr>
        <w:t>25-90%</w:t>
      </w:r>
      <w:r w:rsidR="00DB7C87">
        <w:rPr>
          <w:rFonts w:ascii="Arial" w:hAnsi="Arial" w:cs="Arial"/>
          <w:sz w:val="22"/>
          <w:szCs w:val="22"/>
        </w:rPr>
        <w:t xml:space="preserve"> cancer cells</w:t>
      </w:r>
      <w:r w:rsidR="00877F03">
        <w:rPr>
          <w:rFonts w:ascii="Arial" w:hAnsi="Arial" w:cs="Arial"/>
          <w:sz w:val="22"/>
          <w:szCs w:val="22"/>
        </w:rPr>
        <w:t>, 10-30% stromal cells (fibroblasts, endothelial cells), and 10-50% immune cells (lymphoid cells, myeloid cells) (</w:t>
      </w:r>
      <w:r w:rsidR="004B133B" w:rsidRPr="004B133B">
        <w:rPr>
          <w:rFonts w:ascii="Arial" w:hAnsi="Arial" w:cs="Arial"/>
          <w:b/>
          <w:bCs/>
          <w:sz w:val="22"/>
          <w:szCs w:val="22"/>
        </w:rPr>
        <w:t>Fig. 2</w:t>
      </w:r>
      <w:r w:rsidR="00CA47B9">
        <w:rPr>
          <w:rFonts w:ascii="Arial" w:hAnsi="Arial" w:cs="Arial"/>
          <w:b/>
          <w:bCs/>
          <w:sz w:val="22"/>
          <w:szCs w:val="22"/>
        </w:rPr>
        <w:t>D</w:t>
      </w:r>
      <w:r w:rsidR="004B133B">
        <w:rPr>
          <w:rFonts w:ascii="Arial" w:hAnsi="Arial" w:cs="Arial"/>
          <w:sz w:val="22"/>
          <w:szCs w:val="22"/>
        </w:rPr>
        <w:t xml:space="preserve">). </w:t>
      </w:r>
      <w:r w:rsidR="00137DCB">
        <w:rPr>
          <w:rFonts w:ascii="Arial" w:hAnsi="Arial" w:cs="Arial"/>
          <w:sz w:val="22"/>
          <w:szCs w:val="22"/>
        </w:rPr>
        <w:t xml:space="preserve">In summary, we </w:t>
      </w:r>
      <w:r w:rsidR="007A0E04">
        <w:rPr>
          <w:rFonts w:ascii="Arial" w:hAnsi="Arial" w:cs="Arial"/>
          <w:sz w:val="22"/>
          <w:szCs w:val="22"/>
        </w:rPr>
        <w:t>utilized</w:t>
      </w:r>
      <w:r w:rsidR="00137DCB">
        <w:rPr>
          <w:rFonts w:ascii="Arial" w:hAnsi="Arial" w:cs="Arial"/>
          <w:sz w:val="22"/>
          <w:szCs w:val="22"/>
        </w:rPr>
        <w:t xml:space="preserve"> a </w:t>
      </w:r>
      <w:r w:rsidR="007A0E04">
        <w:rPr>
          <w:rFonts w:ascii="Arial" w:hAnsi="Arial" w:cs="Arial"/>
          <w:sz w:val="22"/>
          <w:szCs w:val="22"/>
        </w:rPr>
        <w:t>subcellular</w:t>
      </w:r>
      <w:r w:rsidR="00137DCB">
        <w:rPr>
          <w:rFonts w:ascii="Arial" w:hAnsi="Arial" w:cs="Arial"/>
          <w:sz w:val="22"/>
          <w:szCs w:val="22"/>
        </w:rPr>
        <w:t xml:space="preserve"> resolution spatial </w:t>
      </w:r>
      <w:r w:rsidR="00137DCB">
        <w:rPr>
          <w:rFonts w:ascii="Arial" w:hAnsi="Arial" w:cs="Arial"/>
          <w:sz w:val="22"/>
          <w:szCs w:val="22"/>
        </w:rPr>
        <w:lastRenderedPageBreak/>
        <w:t xml:space="preserve">transcriptomic technology to annotate and profile the </w:t>
      </w:r>
      <w:r w:rsidR="007A0E04">
        <w:rPr>
          <w:rFonts w:ascii="Arial" w:hAnsi="Arial" w:cs="Arial"/>
          <w:sz w:val="22"/>
          <w:szCs w:val="22"/>
        </w:rPr>
        <w:t xml:space="preserve">in situ, </w:t>
      </w:r>
      <w:r w:rsidR="004F3FED">
        <w:rPr>
          <w:rFonts w:ascii="Arial" w:hAnsi="Arial" w:cs="Arial"/>
          <w:sz w:val="22"/>
          <w:szCs w:val="22"/>
        </w:rPr>
        <w:t xml:space="preserve">spatially </w:t>
      </w:r>
      <w:r w:rsidR="00DB60B2">
        <w:rPr>
          <w:rFonts w:ascii="Arial" w:hAnsi="Arial" w:cs="Arial"/>
          <w:sz w:val="22"/>
          <w:szCs w:val="22"/>
        </w:rPr>
        <w:t>defined</w:t>
      </w:r>
      <w:r w:rsidR="007A0E04">
        <w:rPr>
          <w:rFonts w:ascii="Arial" w:hAnsi="Arial" w:cs="Arial"/>
          <w:sz w:val="22"/>
          <w:szCs w:val="22"/>
        </w:rPr>
        <w:t xml:space="preserve"> gene expression profiles of cells comprising systemic therapy</w:t>
      </w:r>
      <w:r w:rsidR="00137DCB">
        <w:rPr>
          <w:rFonts w:ascii="Arial" w:hAnsi="Arial" w:cs="Arial"/>
          <w:sz w:val="22"/>
          <w:szCs w:val="22"/>
        </w:rPr>
        <w:t xml:space="preserve">-naïve HCC tumor </w:t>
      </w:r>
      <w:r w:rsidR="007A0E04">
        <w:rPr>
          <w:rFonts w:ascii="Arial" w:hAnsi="Arial" w:cs="Arial"/>
          <w:sz w:val="22"/>
          <w:szCs w:val="22"/>
        </w:rPr>
        <w:t>microenvironment</w:t>
      </w:r>
      <w:r w:rsidR="00137DCB">
        <w:rPr>
          <w:rFonts w:ascii="Arial" w:hAnsi="Arial" w:cs="Arial"/>
          <w:sz w:val="22"/>
          <w:szCs w:val="22"/>
        </w:rPr>
        <w:t xml:space="preserve">. </w:t>
      </w:r>
    </w:p>
    <w:p w14:paraId="4415AB71" w14:textId="77777777" w:rsidR="00CA47B9" w:rsidRPr="008C3F65" w:rsidRDefault="00CA47B9" w:rsidP="00CA47B9">
      <w:pPr>
        <w:spacing w:line="480" w:lineRule="auto"/>
        <w:jc w:val="both"/>
        <w:rPr>
          <w:rFonts w:ascii="Arial" w:hAnsi="Arial" w:cs="Arial"/>
          <w:sz w:val="22"/>
          <w:szCs w:val="22"/>
        </w:rPr>
      </w:pPr>
    </w:p>
    <w:p w14:paraId="7740556F" w14:textId="0BD7C50B" w:rsidR="00CA47B9" w:rsidRDefault="00CA47B9" w:rsidP="00CA47B9">
      <w:pPr>
        <w:spacing w:line="480" w:lineRule="auto"/>
        <w:jc w:val="both"/>
        <w:rPr>
          <w:rFonts w:ascii="Arial" w:hAnsi="Arial" w:cs="Arial"/>
          <w:b/>
          <w:bCs/>
          <w:sz w:val="22"/>
          <w:szCs w:val="22"/>
        </w:rPr>
      </w:pPr>
      <w:r>
        <w:rPr>
          <w:rFonts w:ascii="Arial" w:hAnsi="Arial" w:cs="Arial"/>
          <w:b/>
          <w:bCs/>
          <w:sz w:val="22"/>
          <w:szCs w:val="22"/>
        </w:rPr>
        <w:t xml:space="preserve">LINE1 </w:t>
      </w:r>
      <w:r w:rsidR="003E512F">
        <w:rPr>
          <w:rFonts w:ascii="Arial" w:hAnsi="Arial" w:cs="Arial"/>
          <w:b/>
          <w:bCs/>
          <w:sz w:val="22"/>
          <w:szCs w:val="22"/>
        </w:rPr>
        <w:t>e</w:t>
      </w:r>
      <w:r w:rsidR="00731BBE">
        <w:rPr>
          <w:rFonts w:ascii="Arial" w:hAnsi="Arial" w:cs="Arial"/>
          <w:b/>
          <w:bCs/>
          <w:sz w:val="22"/>
          <w:szCs w:val="22"/>
        </w:rPr>
        <w:t xml:space="preserve">xpression </w:t>
      </w:r>
      <w:r w:rsidR="003E512F">
        <w:rPr>
          <w:rFonts w:ascii="Arial" w:hAnsi="Arial" w:cs="Arial"/>
          <w:b/>
          <w:bCs/>
          <w:sz w:val="22"/>
          <w:szCs w:val="22"/>
        </w:rPr>
        <w:t>c</w:t>
      </w:r>
      <w:r w:rsidR="00731BBE">
        <w:rPr>
          <w:rFonts w:ascii="Arial" w:hAnsi="Arial" w:cs="Arial"/>
          <w:b/>
          <w:bCs/>
          <w:sz w:val="22"/>
          <w:szCs w:val="22"/>
        </w:rPr>
        <w:t>orrelates with aggressive</w:t>
      </w:r>
      <w:r>
        <w:rPr>
          <w:rFonts w:ascii="Arial" w:hAnsi="Arial" w:cs="Arial"/>
          <w:b/>
          <w:bCs/>
          <w:sz w:val="22"/>
          <w:szCs w:val="22"/>
        </w:rPr>
        <w:t xml:space="preserve"> </w:t>
      </w:r>
      <w:r w:rsidR="00731BBE">
        <w:rPr>
          <w:rFonts w:ascii="Arial" w:hAnsi="Arial" w:cs="Arial"/>
          <w:b/>
          <w:bCs/>
          <w:sz w:val="22"/>
          <w:szCs w:val="22"/>
        </w:rPr>
        <w:t>cancer phenotype</w:t>
      </w:r>
      <w:r w:rsidR="006A3EED">
        <w:rPr>
          <w:rFonts w:ascii="Arial" w:hAnsi="Arial" w:cs="Arial"/>
          <w:b/>
          <w:bCs/>
          <w:sz w:val="22"/>
          <w:szCs w:val="22"/>
        </w:rPr>
        <w:t>s</w:t>
      </w:r>
      <w:r w:rsidR="00731BBE">
        <w:rPr>
          <w:rFonts w:ascii="Arial" w:hAnsi="Arial" w:cs="Arial"/>
          <w:b/>
          <w:bCs/>
          <w:sz w:val="22"/>
          <w:szCs w:val="22"/>
        </w:rPr>
        <w:t xml:space="preserve"> and </w:t>
      </w:r>
      <w:r w:rsidR="00DC06F2">
        <w:rPr>
          <w:rFonts w:ascii="Arial" w:hAnsi="Arial" w:cs="Arial"/>
          <w:b/>
          <w:bCs/>
          <w:sz w:val="22"/>
          <w:szCs w:val="22"/>
        </w:rPr>
        <w:t>d</w:t>
      </w:r>
      <w:r w:rsidR="003750B7">
        <w:rPr>
          <w:rFonts w:ascii="Arial" w:hAnsi="Arial" w:cs="Arial"/>
          <w:b/>
          <w:bCs/>
          <w:sz w:val="22"/>
          <w:szCs w:val="22"/>
        </w:rPr>
        <w:t>isorganized</w:t>
      </w:r>
      <w:r w:rsidR="00731BBE">
        <w:rPr>
          <w:rFonts w:ascii="Arial" w:hAnsi="Arial" w:cs="Arial"/>
          <w:b/>
          <w:bCs/>
          <w:sz w:val="22"/>
          <w:szCs w:val="22"/>
        </w:rPr>
        <w:t xml:space="preserve"> immune </w:t>
      </w:r>
      <w:r w:rsidR="00DC06F2">
        <w:rPr>
          <w:rFonts w:ascii="Arial" w:hAnsi="Arial" w:cs="Arial"/>
          <w:b/>
          <w:bCs/>
          <w:sz w:val="22"/>
          <w:szCs w:val="22"/>
        </w:rPr>
        <w:t>niches</w:t>
      </w:r>
    </w:p>
    <w:p w14:paraId="05BDC4D1" w14:textId="48A0F2FB" w:rsidR="00CD2407" w:rsidRDefault="00CA47B9" w:rsidP="00285211">
      <w:pPr>
        <w:spacing w:line="480" w:lineRule="auto"/>
        <w:jc w:val="both"/>
        <w:rPr>
          <w:rFonts w:ascii="Arial" w:hAnsi="Arial" w:cs="Arial"/>
          <w:sz w:val="22"/>
          <w:szCs w:val="22"/>
        </w:rPr>
      </w:pPr>
      <w:r>
        <w:rPr>
          <w:rFonts w:ascii="Arial" w:hAnsi="Arial" w:cs="Arial"/>
          <w:b/>
          <w:bCs/>
          <w:sz w:val="22"/>
          <w:szCs w:val="22"/>
        </w:rPr>
        <w:tab/>
      </w:r>
      <w:r w:rsidR="001B7B58">
        <w:rPr>
          <w:rFonts w:ascii="Arial" w:hAnsi="Arial" w:cs="Arial"/>
          <w:sz w:val="22"/>
          <w:szCs w:val="22"/>
        </w:rPr>
        <w:t xml:space="preserve">Given prior work </w:t>
      </w:r>
      <w:r w:rsidR="00137DCB">
        <w:rPr>
          <w:rFonts w:ascii="Arial" w:hAnsi="Arial" w:cs="Arial"/>
          <w:sz w:val="22"/>
          <w:szCs w:val="22"/>
        </w:rPr>
        <w:t xml:space="preserve">in other tumor types </w:t>
      </w:r>
      <w:r w:rsidR="001B7B58">
        <w:rPr>
          <w:rFonts w:ascii="Arial" w:hAnsi="Arial" w:cs="Arial"/>
          <w:sz w:val="22"/>
          <w:szCs w:val="22"/>
        </w:rPr>
        <w:t>highlighting distinct immune niches associated with expression of various repeat RNA</w:t>
      </w:r>
      <w:r w:rsidR="00710ED3">
        <w:rPr>
          <w:rFonts w:ascii="Arial" w:hAnsi="Arial" w:cs="Arial"/>
          <w:sz w:val="22"/>
          <w:szCs w:val="22"/>
        </w:rPr>
        <w:t>s</w:t>
      </w:r>
      <w:r w:rsidR="001B7B58">
        <w:rPr>
          <w:rFonts w:ascii="Arial" w:hAnsi="Arial" w:cs="Arial"/>
          <w:sz w:val="22"/>
          <w:szCs w:val="22"/>
        </w:rPr>
        <w:t xml:space="preserve">, we then </w:t>
      </w:r>
      <w:r w:rsidR="003F6FBA">
        <w:rPr>
          <w:rFonts w:ascii="Arial" w:hAnsi="Arial" w:cs="Arial"/>
          <w:sz w:val="22"/>
          <w:szCs w:val="22"/>
        </w:rPr>
        <w:t xml:space="preserve">examined the </w:t>
      </w:r>
      <w:r w:rsidR="00137DCB">
        <w:rPr>
          <w:rFonts w:ascii="Arial" w:hAnsi="Arial" w:cs="Arial"/>
          <w:sz w:val="22"/>
          <w:szCs w:val="22"/>
        </w:rPr>
        <w:t xml:space="preserve">spatial </w:t>
      </w:r>
      <w:r w:rsidR="003F6FBA">
        <w:rPr>
          <w:rFonts w:ascii="Arial" w:hAnsi="Arial" w:cs="Arial"/>
          <w:sz w:val="22"/>
          <w:szCs w:val="22"/>
        </w:rPr>
        <w:t xml:space="preserve">expression </w:t>
      </w:r>
      <w:r w:rsidR="00137DCB">
        <w:rPr>
          <w:rFonts w:ascii="Arial" w:hAnsi="Arial" w:cs="Arial"/>
          <w:sz w:val="22"/>
          <w:szCs w:val="22"/>
        </w:rPr>
        <w:t xml:space="preserve">profiles </w:t>
      </w:r>
      <w:r w:rsidR="003F6FBA">
        <w:rPr>
          <w:rFonts w:ascii="Arial" w:hAnsi="Arial" w:cs="Arial"/>
          <w:sz w:val="22"/>
          <w:szCs w:val="22"/>
        </w:rPr>
        <w:t>of</w:t>
      </w:r>
      <w:r w:rsidR="001B7B58">
        <w:rPr>
          <w:rFonts w:ascii="Arial" w:hAnsi="Arial" w:cs="Arial"/>
          <w:sz w:val="22"/>
          <w:szCs w:val="22"/>
        </w:rPr>
        <w:t xml:space="preserve"> </w:t>
      </w:r>
      <w:r w:rsidR="00137DCB">
        <w:rPr>
          <w:rFonts w:ascii="Arial" w:hAnsi="Arial" w:cs="Arial"/>
          <w:sz w:val="22"/>
          <w:szCs w:val="22"/>
        </w:rPr>
        <w:t>repeat RNA species us</w:t>
      </w:r>
      <w:r w:rsidR="00275544">
        <w:rPr>
          <w:rFonts w:ascii="Arial" w:hAnsi="Arial" w:cs="Arial"/>
          <w:sz w:val="22"/>
          <w:szCs w:val="22"/>
        </w:rPr>
        <w:t xml:space="preserve">ing </w:t>
      </w:r>
      <w:r w:rsidR="001B7B58">
        <w:rPr>
          <w:rFonts w:ascii="Arial" w:hAnsi="Arial" w:cs="Arial"/>
          <w:sz w:val="22"/>
          <w:szCs w:val="22"/>
        </w:rPr>
        <w:t xml:space="preserve">custom </w:t>
      </w:r>
      <w:r w:rsidR="00137DCB">
        <w:rPr>
          <w:rFonts w:ascii="Arial" w:hAnsi="Arial" w:cs="Arial"/>
          <w:sz w:val="22"/>
          <w:szCs w:val="22"/>
        </w:rPr>
        <w:t>“spike in” oligonucleotide</w:t>
      </w:r>
      <w:r w:rsidR="001B7B58">
        <w:rPr>
          <w:rFonts w:ascii="Arial" w:hAnsi="Arial" w:cs="Arial"/>
          <w:sz w:val="22"/>
          <w:szCs w:val="22"/>
        </w:rPr>
        <w:t xml:space="preserve"> probes</w:t>
      </w:r>
      <w:r w:rsidR="003F6FBA">
        <w:rPr>
          <w:rFonts w:ascii="Arial" w:hAnsi="Arial" w:cs="Arial"/>
          <w:sz w:val="22"/>
          <w:szCs w:val="22"/>
        </w:rPr>
        <w:t xml:space="preserve">. </w:t>
      </w:r>
      <w:r w:rsidR="0083551C">
        <w:rPr>
          <w:rFonts w:ascii="Arial" w:hAnsi="Arial" w:cs="Arial"/>
          <w:sz w:val="22"/>
          <w:szCs w:val="22"/>
        </w:rPr>
        <w:t xml:space="preserve">Given prior literature </w:t>
      </w:r>
      <w:r w:rsidR="00662B01">
        <w:rPr>
          <w:rFonts w:ascii="Arial" w:hAnsi="Arial" w:cs="Arial"/>
          <w:sz w:val="22"/>
          <w:szCs w:val="22"/>
        </w:rPr>
        <w:t xml:space="preserve">highlighting the role of </w:t>
      </w:r>
      <w:r w:rsidR="0083551C">
        <w:rPr>
          <w:rFonts w:ascii="Arial" w:hAnsi="Arial" w:cs="Arial"/>
          <w:sz w:val="22"/>
          <w:szCs w:val="22"/>
        </w:rPr>
        <w:t>LINE1</w:t>
      </w:r>
      <w:r w:rsidR="003750B7">
        <w:rPr>
          <w:rFonts w:ascii="Arial" w:hAnsi="Arial" w:cs="Arial"/>
          <w:sz w:val="22"/>
          <w:szCs w:val="22"/>
        </w:rPr>
        <w:t xml:space="preserve"> methylation and</w:t>
      </w:r>
      <w:r w:rsidR="00662B01">
        <w:rPr>
          <w:rFonts w:ascii="Arial" w:hAnsi="Arial" w:cs="Arial"/>
          <w:sz w:val="22"/>
          <w:szCs w:val="22"/>
        </w:rPr>
        <w:t xml:space="preserve"> retrotransposition in HCC </w:t>
      </w:r>
      <w:r w:rsidR="00662B01">
        <w:rPr>
          <w:rFonts w:ascii="Arial" w:hAnsi="Arial" w:cs="Arial"/>
          <w:sz w:val="22"/>
          <w:szCs w:val="22"/>
        </w:rPr>
        <w:fldChar w:fldCharType="begin">
          <w:fldData xml:space="preserve">PEVuZE5vdGU+PENpdGU+PEF1dGhvcj5MYXU8L0F1dGhvcj48WWVhcj4yMDE0PC9ZZWFyPjxSZWNO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PEVuZE5vdGU+PENpdGU+PEF1dGhvcj5MYXU8L0F1dGhvcj48WWVhcj4yMDE0PC9ZZWFyPjxSZWNO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662B01">
        <w:rPr>
          <w:rFonts w:ascii="Arial" w:hAnsi="Arial" w:cs="Arial"/>
          <w:sz w:val="22"/>
          <w:szCs w:val="22"/>
        </w:rPr>
      </w:r>
      <w:r w:rsidR="00662B01">
        <w:rPr>
          <w:rFonts w:ascii="Arial" w:hAnsi="Arial" w:cs="Arial"/>
          <w:sz w:val="22"/>
          <w:szCs w:val="22"/>
        </w:rPr>
        <w:fldChar w:fldCharType="separate"/>
      </w:r>
      <w:r w:rsidR="00662B01">
        <w:rPr>
          <w:rFonts w:ascii="Arial" w:hAnsi="Arial" w:cs="Arial"/>
          <w:noProof/>
          <w:sz w:val="22"/>
          <w:szCs w:val="22"/>
        </w:rPr>
        <w:t>(27-31,33)</w:t>
      </w:r>
      <w:r w:rsidR="00662B01">
        <w:rPr>
          <w:rFonts w:ascii="Arial" w:hAnsi="Arial" w:cs="Arial"/>
          <w:sz w:val="22"/>
          <w:szCs w:val="22"/>
        </w:rPr>
        <w:fldChar w:fldCharType="end"/>
      </w:r>
      <w:r w:rsidR="00662B01">
        <w:rPr>
          <w:rFonts w:ascii="Arial" w:hAnsi="Arial" w:cs="Arial"/>
          <w:sz w:val="22"/>
          <w:szCs w:val="22"/>
        </w:rPr>
        <w:t>, we focused our analysis on LINE1 ORF1 RNA (LINE1-ORF1)</w:t>
      </w:r>
      <w:r w:rsidR="0005399F">
        <w:rPr>
          <w:rFonts w:ascii="Arial" w:hAnsi="Arial" w:cs="Arial"/>
          <w:sz w:val="22"/>
          <w:szCs w:val="22"/>
        </w:rPr>
        <w:t xml:space="preserve"> across the samples (</w:t>
      </w:r>
      <w:r w:rsidR="0005399F" w:rsidRPr="0005399F">
        <w:rPr>
          <w:rFonts w:ascii="Arial" w:hAnsi="Arial" w:cs="Arial"/>
          <w:b/>
          <w:bCs/>
          <w:sz w:val="22"/>
          <w:szCs w:val="22"/>
        </w:rPr>
        <w:t>Fig. 3A</w:t>
      </w:r>
      <w:r w:rsidR="0005399F">
        <w:rPr>
          <w:rFonts w:ascii="Arial" w:hAnsi="Arial" w:cs="Arial"/>
          <w:sz w:val="22"/>
          <w:szCs w:val="22"/>
        </w:rPr>
        <w:t>)</w:t>
      </w:r>
      <w:r w:rsidR="00B4108E">
        <w:rPr>
          <w:rFonts w:ascii="Arial" w:hAnsi="Arial" w:cs="Arial"/>
          <w:sz w:val="22"/>
          <w:szCs w:val="22"/>
        </w:rPr>
        <w:t xml:space="preserve">. </w:t>
      </w:r>
      <w:r w:rsidR="00662B01">
        <w:rPr>
          <w:rFonts w:ascii="Arial" w:hAnsi="Arial" w:cs="Arial"/>
          <w:sz w:val="22"/>
          <w:szCs w:val="22"/>
        </w:rPr>
        <w:t xml:space="preserve">Separating </w:t>
      </w:r>
      <w:r w:rsidR="00AB7085">
        <w:rPr>
          <w:rFonts w:ascii="Arial" w:hAnsi="Arial" w:cs="Arial"/>
          <w:sz w:val="22"/>
          <w:szCs w:val="22"/>
        </w:rPr>
        <w:t xml:space="preserve">samples </w:t>
      </w:r>
      <w:r w:rsidR="00662B01">
        <w:rPr>
          <w:rFonts w:ascii="Arial" w:hAnsi="Arial" w:cs="Arial"/>
          <w:sz w:val="22"/>
          <w:szCs w:val="22"/>
        </w:rPr>
        <w:t xml:space="preserve">into the </w:t>
      </w:r>
      <w:r w:rsidR="00B4108E">
        <w:rPr>
          <w:rFonts w:ascii="Arial" w:hAnsi="Arial" w:cs="Arial"/>
          <w:sz w:val="22"/>
          <w:szCs w:val="22"/>
        </w:rPr>
        <w:t>top tercile of LINE1-ORF1 (LINE1-high)</w:t>
      </w:r>
      <w:r w:rsidR="00662B01">
        <w:rPr>
          <w:rFonts w:ascii="Arial" w:hAnsi="Arial" w:cs="Arial"/>
          <w:sz w:val="22"/>
          <w:szCs w:val="22"/>
        </w:rPr>
        <w:t xml:space="preserve"> and bottom two terciles (LINE1-low), we identified </w:t>
      </w:r>
      <w:r w:rsidR="009249D6">
        <w:rPr>
          <w:rFonts w:ascii="Arial" w:hAnsi="Arial" w:cs="Arial"/>
          <w:sz w:val="22"/>
          <w:szCs w:val="22"/>
        </w:rPr>
        <w:t>579 differentially expressed genes</w:t>
      </w:r>
      <w:r w:rsidR="008F073E">
        <w:rPr>
          <w:rFonts w:ascii="Arial" w:hAnsi="Arial" w:cs="Arial"/>
          <w:sz w:val="22"/>
          <w:szCs w:val="22"/>
        </w:rPr>
        <w:t>,</w:t>
      </w:r>
      <w:r w:rsidR="009249D6">
        <w:rPr>
          <w:rFonts w:ascii="Arial" w:hAnsi="Arial" w:cs="Arial"/>
          <w:sz w:val="22"/>
          <w:szCs w:val="22"/>
        </w:rPr>
        <w:t xml:space="preserve"> with 511 </w:t>
      </w:r>
      <w:r w:rsidR="008F073E">
        <w:rPr>
          <w:rFonts w:ascii="Arial" w:hAnsi="Arial" w:cs="Arial"/>
          <w:sz w:val="22"/>
          <w:szCs w:val="22"/>
        </w:rPr>
        <w:t xml:space="preserve">enriched in LINE1-high tumor samples and </w:t>
      </w:r>
      <w:r w:rsidR="009249D6">
        <w:rPr>
          <w:rFonts w:ascii="Arial" w:hAnsi="Arial" w:cs="Arial"/>
          <w:sz w:val="22"/>
          <w:szCs w:val="22"/>
        </w:rPr>
        <w:t>68</w:t>
      </w:r>
      <w:r w:rsidR="00801AA8">
        <w:rPr>
          <w:rFonts w:ascii="Arial" w:hAnsi="Arial" w:cs="Arial"/>
          <w:sz w:val="22"/>
          <w:szCs w:val="22"/>
        </w:rPr>
        <w:t xml:space="preserve"> </w:t>
      </w:r>
      <w:del w:id="47" w:author="Nawrocki, Cole C." w:date="2025-05-24T13:52:00Z" w16du:dateUtc="2025-05-24T17:52:00Z">
        <w:r w:rsidR="009249D6" w:rsidDel="00915369">
          <w:rPr>
            <w:rFonts w:ascii="Arial" w:hAnsi="Arial" w:cs="Arial"/>
            <w:sz w:val="22"/>
            <w:szCs w:val="22"/>
          </w:rPr>
          <w:delText xml:space="preserve">lower genes </w:delText>
        </w:r>
      </w:del>
      <w:r w:rsidR="008F073E">
        <w:rPr>
          <w:rFonts w:ascii="Arial" w:hAnsi="Arial" w:cs="Arial"/>
          <w:sz w:val="22"/>
          <w:szCs w:val="22"/>
        </w:rPr>
        <w:t xml:space="preserve">enriched </w:t>
      </w:r>
      <w:r w:rsidR="009249D6">
        <w:rPr>
          <w:rFonts w:ascii="Arial" w:hAnsi="Arial" w:cs="Arial"/>
          <w:sz w:val="22"/>
          <w:szCs w:val="22"/>
        </w:rPr>
        <w:t xml:space="preserve">in LINE1- low tumor samples </w:t>
      </w:r>
      <w:r w:rsidR="00B4108E">
        <w:rPr>
          <w:rFonts w:ascii="Arial" w:hAnsi="Arial" w:cs="Arial"/>
          <w:sz w:val="22"/>
          <w:szCs w:val="22"/>
        </w:rPr>
        <w:t>(</w:t>
      </w:r>
      <w:r w:rsidR="00B4108E" w:rsidRPr="00B4108E">
        <w:rPr>
          <w:rFonts w:ascii="Arial" w:hAnsi="Arial" w:cs="Arial"/>
          <w:b/>
          <w:bCs/>
          <w:sz w:val="22"/>
          <w:szCs w:val="22"/>
        </w:rPr>
        <w:t>Fig. 3B</w:t>
      </w:r>
      <w:r w:rsidR="00B4108E">
        <w:rPr>
          <w:rFonts w:ascii="Arial" w:hAnsi="Arial" w:cs="Arial"/>
          <w:sz w:val="22"/>
          <w:szCs w:val="22"/>
        </w:rPr>
        <w:t xml:space="preserve">, </w:t>
      </w:r>
      <w:r w:rsidR="00B4108E" w:rsidRPr="00B4108E">
        <w:rPr>
          <w:rFonts w:ascii="Arial" w:hAnsi="Arial" w:cs="Arial"/>
          <w:b/>
          <w:bCs/>
          <w:sz w:val="22"/>
          <w:szCs w:val="22"/>
        </w:rPr>
        <w:t>Table S</w:t>
      </w:r>
      <w:r w:rsidR="00964D47">
        <w:rPr>
          <w:rFonts w:ascii="Arial" w:hAnsi="Arial" w:cs="Arial"/>
          <w:b/>
          <w:bCs/>
          <w:sz w:val="22"/>
          <w:szCs w:val="22"/>
        </w:rPr>
        <w:t>2</w:t>
      </w:r>
      <w:r w:rsidR="00B4108E">
        <w:rPr>
          <w:rFonts w:ascii="Arial" w:hAnsi="Arial" w:cs="Arial"/>
          <w:sz w:val="22"/>
          <w:szCs w:val="22"/>
        </w:rPr>
        <w:t xml:space="preserve">). </w:t>
      </w:r>
      <w:r w:rsidR="00801AA8">
        <w:rPr>
          <w:rFonts w:ascii="Arial" w:hAnsi="Arial" w:cs="Arial"/>
          <w:sz w:val="22"/>
          <w:szCs w:val="22"/>
        </w:rPr>
        <w:t xml:space="preserve">The gene set </w:t>
      </w:r>
      <w:r w:rsidR="00931BC0">
        <w:rPr>
          <w:rFonts w:ascii="Arial" w:hAnsi="Arial" w:cs="Arial"/>
          <w:sz w:val="22"/>
          <w:szCs w:val="22"/>
        </w:rPr>
        <w:t xml:space="preserve">enriched in the LINE1-high subset </w:t>
      </w:r>
      <w:r w:rsidR="00801AA8">
        <w:rPr>
          <w:rFonts w:ascii="Arial" w:hAnsi="Arial" w:cs="Arial"/>
          <w:sz w:val="22"/>
          <w:szCs w:val="22"/>
        </w:rPr>
        <w:t xml:space="preserve">included multiple additional repeat RNAs (LINE1-ORF2, HERV-K, HSATII) and many additional genes typically associated with aggressive </w:t>
      </w:r>
      <w:r w:rsidR="00931BC0">
        <w:rPr>
          <w:rFonts w:ascii="Arial" w:hAnsi="Arial" w:cs="Arial"/>
          <w:sz w:val="22"/>
          <w:szCs w:val="22"/>
        </w:rPr>
        <w:t>HCC behavior: W</w:t>
      </w:r>
      <w:r w:rsidR="008E05F3">
        <w:rPr>
          <w:rFonts w:ascii="Arial" w:hAnsi="Arial" w:cs="Arial"/>
          <w:sz w:val="22"/>
          <w:szCs w:val="22"/>
        </w:rPr>
        <w:t>NT</w:t>
      </w:r>
      <w:r w:rsidR="00931BC0">
        <w:rPr>
          <w:rFonts w:ascii="Arial" w:hAnsi="Arial" w:cs="Arial"/>
          <w:sz w:val="22"/>
          <w:szCs w:val="22"/>
        </w:rPr>
        <w:t xml:space="preserve"> pathway ligands (</w:t>
      </w:r>
      <w:r w:rsidR="00931BC0" w:rsidRPr="008E05F3">
        <w:rPr>
          <w:rFonts w:ascii="Arial" w:hAnsi="Arial" w:cs="Arial"/>
          <w:i/>
          <w:iCs/>
          <w:sz w:val="22"/>
          <w:szCs w:val="22"/>
        </w:rPr>
        <w:t>W</w:t>
      </w:r>
      <w:r w:rsidR="008E05F3" w:rsidRPr="008E05F3">
        <w:rPr>
          <w:rFonts w:ascii="Arial" w:hAnsi="Arial" w:cs="Arial"/>
          <w:i/>
          <w:iCs/>
          <w:sz w:val="22"/>
          <w:szCs w:val="22"/>
        </w:rPr>
        <w:t>NT</w:t>
      </w:r>
      <w:r w:rsidR="00931BC0" w:rsidRPr="008E05F3">
        <w:rPr>
          <w:rFonts w:ascii="Arial" w:hAnsi="Arial" w:cs="Arial"/>
          <w:i/>
          <w:iCs/>
          <w:sz w:val="22"/>
          <w:szCs w:val="22"/>
        </w:rPr>
        <w:t>3</w:t>
      </w:r>
      <w:r w:rsidR="00931BC0">
        <w:rPr>
          <w:rFonts w:ascii="Arial" w:hAnsi="Arial" w:cs="Arial"/>
          <w:sz w:val="22"/>
          <w:szCs w:val="22"/>
        </w:rPr>
        <w:t xml:space="preserve">, </w:t>
      </w:r>
      <w:r w:rsidR="00931BC0" w:rsidRPr="008E05F3">
        <w:rPr>
          <w:rFonts w:ascii="Arial" w:hAnsi="Arial" w:cs="Arial"/>
          <w:i/>
          <w:iCs/>
          <w:sz w:val="22"/>
          <w:szCs w:val="22"/>
        </w:rPr>
        <w:t>W</w:t>
      </w:r>
      <w:r w:rsidR="008E05F3" w:rsidRPr="008E05F3">
        <w:rPr>
          <w:rFonts w:ascii="Arial" w:hAnsi="Arial" w:cs="Arial"/>
          <w:i/>
          <w:iCs/>
          <w:sz w:val="22"/>
          <w:szCs w:val="22"/>
        </w:rPr>
        <w:t>NT</w:t>
      </w:r>
      <w:r w:rsidR="00931BC0" w:rsidRPr="008E05F3">
        <w:rPr>
          <w:rFonts w:ascii="Arial" w:hAnsi="Arial" w:cs="Arial"/>
          <w:i/>
          <w:iCs/>
          <w:sz w:val="22"/>
          <w:szCs w:val="22"/>
        </w:rPr>
        <w:t>7A</w:t>
      </w:r>
      <w:r w:rsidR="00931BC0">
        <w:rPr>
          <w:rFonts w:ascii="Arial" w:hAnsi="Arial" w:cs="Arial"/>
          <w:sz w:val="22"/>
          <w:szCs w:val="22"/>
        </w:rPr>
        <w:t xml:space="preserve">, </w:t>
      </w:r>
      <w:r w:rsidR="00931BC0" w:rsidRPr="008E05F3">
        <w:rPr>
          <w:rFonts w:ascii="Arial" w:hAnsi="Arial" w:cs="Arial"/>
          <w:i/>
          <w:iCs/>
          <w:sz w:val="22"/>
          <w:szCs w:val="22"/>
        </w:rPr>
        <w:t>W</w:t>
      </w:r>
      <w:r w:rsidR="008E05F3" w:rsidRPr="008E05F3">
        <w:rPr>
          <w:rFonts w:ascii="Arial" w:hAnsi="Arial" w:cs="Arial"/>
          <w:i/>
          <w:iCs/>
          <w:sz w:val="22"/>
          <w:szCs w:val="22"/>
        </w:rPr>
        <w:t>NT</w:t>
      </w:r>
      <w:r w:rsidR="00931BC0" w:rsidRPr="008E05F3">
        <w:rPr>
          <w:rFonts w:ascii="Arial" w:hAnsi="Arial" w:cs="Arial"/>
          <w:i/>
          <w:iCs/>
          <w:sz w:val="22"/>
          <w:szCs w:val="22"/>
        </w:rPr>
        <w:t>7B</w:t>
      </w:r>
      <w:r w:rsidR="00931BC0">
        <w:rPr>
          <w:rFonts w:ascii="Arial" w:hAnsi="Arial" w:cs="Arial"/>
          <w:sz w:val="22"/>
          <w:szCs w:val="22"/>
        </w:rPr>
        <w:t xml:space="preserve">, </w:t>
      </w:r>
      <w:r w:rsidR="00931BC0" w:rsidRPr="008E05F3">
        <w:rPr>
          <w:rFonts w:ascii="Arial" w:hAnsi="Arial" w:cs="Arial"/>
          <w:i/>
          <w:iCs/>
          <w:sz w:val="22"/>
          <w:szCs w:val="22"/>
        </w:rPr>
        <w:t>W</w:t>
      </w:r>
      <w:r w:rsidR="008E05F3" w:rsidRPr="008E05F3">
        <w:rPr>
          <w:rFonts w:ascii="Arial" w:hAnsi="Arial" w:cs="Arial"/>
          <w:i/>
          <w:iCs/>
          <w:sz w:val="22"/>
          <w:szCs w:val="22"/>
        </w:rPr>
        <w:t>NT</w:t>
      </w:r>
      <w:r w:rsidR="00931BC0" w:rsidRPr="008E05F3">
        <w:rPr>
          <w:rFonts w:ascii="Arial" w:hAnsi="Arial" w:cs="Arial"/>
          <w:i/>
          <w:iCs/>
          <w:sz w:val="22"/>
          <w:szCs w:val="22"/>
        </w:rPr>
        <w:t>9A</w:t>
      </w:r>
      <w:r w:rsidR="00931BC0">
        <w:rPr>
          <w:rFonts w:ascii="Arial" w:hAnsi="Arial" w:cs="Arial"/>
          <w:sz w:val="22"/>
          <w:szCs w:val="22"/>
        </w:rPr>
        <w:t>) and receptors (</w:t>
      </w:r>
      <w:r w:rsidR="00931BC0" w:rsidRPr="008E05F3">
        <w:rPr>
          <w:rFonts w:ascii="Arial" w:hAnsi="Arial" w:cs="Arial"/>
          <w:i/>
          <w:iCs/>
          <w:sz w:val="22"/>
          <w:szCs w:val="22"/>
        </w:rPr>
        <w:t>FZD1</w:t>
      </w:r>
      <w:r w:rsidR="00931BC0">
        <w:rPr>
          <w:rFonts w:ascii="Arial" w:hAnsi="Arial" w:cs="Arial"/>
          <w:sz w:val="22"/>
          <w:szCs w:val="22"/>
        </w:rPr>
        <w:t xml:space="preserve">, </w:t>
      </w:r>
      <w:r w:rsidR="00931BC0" w:rsidRPr="008E05F3">
        <w:rPr>
          <w:rFonts w:ascii="Arial" w:hAnsi="Arial" w:cs="Arial"/>
          <w:i/>
          <w:iCs/>
          <w:sz w:val="22"/>
          <w:szCs w:val="22"/>
        </w:rPr>
        <w:t>FZD5</w:t>
      </w:r>
      <w:r w:rsidR="00931BC0">
        <w:rPr>
          <w:rFonts w:ascii="Arial" w:hAnsi="Arial" w:cs="Arial"/>
          <w:sz w:val="22"/>
          <w:szCs w:val="22"/>
        </w:rPr>
        <w:t xml:space="preserve">, </w:t>
      </w:r>
      <w:r w:rsidR="00931BC0" w:rsidRPr="008E05F3">
        <w:rPr>
          <w:rFonts w:ascii="Arial" w:hAnsi="Arial" w:cs="Arial"/>
          <w:i/>
          <w:iCs/>
          <w:sz w:val="22"/>
          <w:szCs w:val="22"/>
        </w:rPr>
        <w:t>FZD7</w:t>
      </w:r>
      <w:r w:rsidR="00931BC0">
        <w:rPr>
          <w:rFonts w:ascii="Arial" w:hAnsi="Arial" w:cs="Arial"/>
          <w:sz w:val="22"/>
          <w:szCs w:val="22"/>
        </w:rPr>
        <w:t xml:space="preserve">, </w:t>
      </w:r>
      <w:r w:rsidR="00931BC0" w:rsidRPr="008E05F3">
        <w:rPr>
          <w:rFonts w:ascii="Arial" w:hAnsi="Arial" w:cs="Arial"/>
          <w:i/>
          <w:iCs/>
          <w:sz w:val="22"/>
          <w:szCs w:val="22"/>
        </w:rPr>
        <w:t>FZD8</w:t>
      </w:r>
      <w:r w:rsidR="00931BC0">
        <w:rPr>
          <w:rFonts w:ascii="Arial" w:hAnsi="Arial" w:cs="Arial"/>
          <w:sz w:val="22"/>
          <w:szCs w:val="22"/>
        </w:rPr>
        <w:t>), stemness associated genes (</w:t>
      </w:r>
      <w:r w:rsidR="00992123">
        <w:rPr>
          <w:rFonts w:ascii="Arial" w:hAnsi="Arial" w:cs="Arial"/>
          <w:sz w:val="22"/>
          <w:szCs w:val="22"/>
        </w:rPr>
        <w:t xml:space="preserve">LEFTY1, </w:t>
      </w:r>
      <w:r w:rsidR="00CA31B9">
        <w:rPr>
          <w:rFonts w:ascii="Arial" w:hAnsi="Arial" w:cs="Arial"/>
          <w:sz w:val="22"/>
          <w:szCs w:val="22"/>
        </w:rPr>
        <w:t>NDRG1, POU5F1), and multiple interferon pathway genes (</w:t>
      </w:r>
      <w:r w:rsidR="00CA31B9" w:rsidRPr="008E05F3">
        <w:rPr>
          <w:rFonts w:ascii="Arial" w:hAnsi="Arial" w:cs="Arial"/>
          <w:i/>
          <w:iCs/>
          <w:sz w:val="22"/>
          <w:szCs w:val="22"/>
        </w:rPr>
        <w:t>IFNL2/3</w:t>
      </w:r>
      <w:r w:rsidR="00CA31B9">
        <w:rPr>
          <w:rFonts w:ascii="Arial" w:hAnsi="Arial" w:cs="Arial"/>
          <w:sz w:val="22"/>
          <w:szCs w:val="22"/>
        </w:rPr>
        <w:t xml:space="preserve">, </w:t>
      </w:r>
      <w:r w:rsidR="00CA31B9" w:rsidRPr="008E05F3">
        <w:rPr>
          <w:rFonts w:ascii="Arial" w:hAnsi="Arial" w:cs="Arial"/>
          <w:i/>
          <w:iCs/>
          <w:sz w:val="22"/>
          <w:szCs w:val="22"/>
        </w:rPr>
        <w:t>IFNGR2</w:t>
      </w:r>
      <w:r w:rsidR="00CA31B9">
        <w:rPr>
          <w:rFonts w:ascii="Arial" w:hAnsi="Arial" w:cs="Arial"/>
          <w:sz w:val="22"/>
          <w:szCs w:val="22"/>
        </w:rPr>
        <w:t>)</w:t>
      </w:r>
      <w:r w:rsidR="00931BC0">
        <w:rPr>
          <w:rFonts w:ascii="Arial" w:hAnsi="Arial" w:cs="Arial"/>
          <w:sz w:val="22"/>
          <w:szCs w:val="22"/>
        </w:rPr>
        <w:t xml:space="preserve"> </w:t>
      </w:r>
      <w:r w:rsidR="00CD2407">
        <w:rPr>
          <w:rFonts w:ascii="Arial" w:hAnsi="Arial" w:cs="Arial"/>
          <w:sz w:val="22"/>
          <w:szCs w:val="22"/>
        </w:rPr>
        <w:t>(</w:t>
      </w:r>
      <w:r w:rsidR="00CD2407" w:rsidRPr="00CD2407">
        <w:rPr>
          <w:rFonts w:ascii="Arial" w:hAnsi="Arial" w:cs="Arial"/>
          <w:b/>
          <w:bCs/>
          <w:sz w:val="22"/>
          <w:szCs w:val="22"/>
        </w:rPr>
        <w:t>Fig. 3C</w:t>
      </w:r>
      <w:r w:rsidR="00CD2407">
        <w:rPr>
          <w:rFonts w:ascii="Arial" w:hAnsi="Arial" w:cs="Arial"/>
          <w:sz w:val="22"/>
          <w:szCs w:val="22"/>
        </w:rPr>
        <w:t xml:space="preserve">). </w:t>
      </w:r>
      <w:r w:rsidR="00931BC0">
        <w:rPr>
          <w:rFonts w:ascii="Arial" w:hAnsi="Arial" w:cs="Arial"/>
          <w:sz w:val="22"/>
          <w:szCs w:val="22"/>
        </w:rPr>
        <w:t xml:space="preserve"> The gene set enriched in the LINE1-low subset included </w:t>
      </w:r>
      <w:r w:rsidR="00CA31B9">
        <w:rPr>
          <w:rFonts w:ascii="Arial" w:hAnsi="Arial" w:cs="Arial"/>
          <w:sz w:val="22"/>
          <w:szCs w:val="22"/>
        </w:rPr>
        <w:t xml:space="preserve">multiple genes associated with </w:t>
      </w:r>
      <w:r w:rsidR="003F2961">
        <w:rPr>
          <w:rFonts w:ascii="Arial" w:hAnsi="Arial" w:cs="Arial"/>
          <w:sz w:val="22"/>
          <w:szCs w:val="22"/>
        </w:rPr>
        <w:t>normal</w:t>
      </w:r>
      <w:r w:rsidR="00CA31B9">
        <w:rPr>
          <w:rFonts w:ascii="Arial" w:hAnsi="Arial" w:cs="Arial"/>
          <w:sz w:val="22"/>
          <w:szCs w:val="22"/>
        </w:rPr>
        <w:t xml:space="preserve"> hepatocyte function (</w:t>
      </w:r>
      <w:r w:rsidR="00CA31B9" w:rsidRPr="008E05F3">
        <w:rPr>
          <w:rFonts w:ascii="Arial" w:hAnsi="Arial" w:cs="Arial"/>
          <w:i/>
          <w:iCs/>
          <w:sz w:val="22"/>
          <w:szCs w:val="22"/>
        </w:rPr>
        <w:t>APOA1</w:t>
      </w:r>
      <w:r w:rsidR="00CA31B9">
        <w:rPr>
          <w:rFonts w:ascii="Arial" w:hAnsi="Arial" w:cs="Arial"/>
          <w:sz w:val="22"/>
          <w:szCs w:val="22"/>
        </w:rPr>
        <w:t xml:space="preserve">, </w:t>
      </w:r>
      <w:r w:rsidR="00CA31B9" w:rsidRPr="008E05F3">
        <w:rPr>
          <w:rFonts w:ascii="Arial" w:hAnsi="Arial" w:cs="Arial"/>
          <w:i/>
          <w:iCs/>
          <w:sz w:val="22"/>
          <w:szCs w:val="22"/>
        </w:rPr>
        <w:t>APOC1</w:t>
      </w:r>
      <w:r w:rsidR="00CA31B9">
        <w:rPr>
          <w:rFonts w:ascii="Arial" w:hAnsi="Arial" w:cs="Arial"/>
          <w:sz w:val="22"/>
          <w:szCs w:val="22"/>
        </w:rPr>
        <w:t xml:space="preserve">, </w:t>
      </w:r>
      <w:r w:rsidR="00992123" w:rsidRPr="008E05F3">
        <w:rPr>
          <w:rFonts w:ascii="Arial" w:hAnsi="Arial" w:cs="Arial"/>
          <w:i/>
          <w:iCs/>
          <w:sz w:val="22"/>
          <w:szCs w:val="22"/>
        </w:rPr>
        <w:t>FGG</w:t>
      </w:r>
      <w:r w:rsidR="00992123">
        <w:rPr>
          <w:rFonts w:ascii="Arial" w:hAnsi="Arial" w:cs="Arial"/>
          <w:sz w:val="22"/>
          <w:szCs w:val="22"/>
        </w:rPr>
        <w:t xml:space="preserve">, </w:t>
      </w:r>
      <w:r w:rsidR="00992123" w:rsidRPr="008E05F3">
        <w:rPr>
          <w:rFonts w:ascii="Arial" w:hAnsi="Arial" w:cs="Arial"/>
          <w:i/>
          <w:iCs/>
          <w:sz w:val="22"/>
          <w:szCs w:val="22"/>
        </w:rPr>
        <w:t>GLUL</w:t>
      </w:r>
      <w:r w:rsidR="00CA31B9">
        <w:rPr>
          <w:rFonts w:ascii="Arial" w:hAnsi="Arial" w:cs="Arial"/>
          <w:sz w:val="22"/>
          <w:szCs w:val="22"/>
        </w:rPr>
        <w:t>).</w:t>
      </w:r>
      <w:r w:rsidR="00CD2407">
        <w:rPr>
          <w:rFonts w:ascii="Arial" w:hAnsi="Arial" w:cs="Arial"/>
          <w:sz w:val="22"/>
          <w:szCs w:val="22"/>
        </w:rPr>
        <w:t xml:space="preserve"> </w:t>
      </w:r>
    </w:p>
    <w:p w14:paraId="6B39EECF" w14:textId="6D5C9664" w:rsidR="00B2500B" w:rsidRDefault="00CD2407" w:rsidP="005F1E10">
      <w:pPr>
        <w:spacing w:line="480" w:lineRule="auto"/>
        <w:ind w:firstLine="720"/>
        <w:jc w:val="both"/>
        <w:rPr>
          <w:rFonts w:ascii="Arial" w:hAnsi="Arial" w:cs="Arial"/>
          <w:sz w:val="22"/>
          <w:szCs w:val="22"/>
        </w:rPr>
      </w:pPr>
      <w:r>
        <w:rPr>
          <w:rFonts w:ascii="Arial" w:hAnsi="Arial" w:cs="Arial"/>
          <w:sz w:val="22"/>
          <w:szCs w:val="22"/>
        </w:rPr>
        <w:t>Next, we examined the individual cell variability in LINE1 expression within each FOV (</w:t>
      </w:r>
      <w:r w:rsidRPr="00CD2407">
        <w:rPr>
          <w:rFonts w:ascii="Arial" w:hAnsi="Arial" w:cs="Arial"/>
          <w:b/>
          <w:bCs/>
          <w:sz w:val="22"/>
          <w:szCs w:val="22"/>
        </w:rPr>
        <w:t>Fig. 3D</w:t>
      </w:r>
      <w:r>
        <w:rPr>
          <w:rFonts w:ascii="Arial" w:hAnsi="Arial" w:cs="Arial"/>
          <w:sz w:val="22"/>
          <w:szCs w:val="22"/>
        </w:rPr>
        <w:t xml:space="preserve">). </w:t>
      </w:r>
      <w:r w:rsidR="00992123">
        <w:rPr>
          <w:rFonts w:ascii="Arial" w:hAnsi="Arial" w:cs="Arial"/>
          <w:sz w:val="22"/>
          <w:szCs w:val="22"/>
        </w:rPr>
        <w:t>Similar</w:t>
      </w:r>
      <w:r w:rsidR="007B0A2E">
        <w:rPr>
          <w:rFonts w:ascii="Arial" w:hAnsi="Arial" w:cs="Arial"/>
          <w:sz w:val="22"/>
          <w:szCs w:val="22"/>
        </w:rPr>
        <w:t>ly</w:t>
      </w:r>
      <w:r w:rsidR="00992123">
        <w:rPr>
          <w:rFonts w:ascii="Arial" w:hAnsi="Arial" w:cs="Arial"/>
          <w:sz w:val="22"/>
          <w:szCs w:val="22"/>
        </w:rPr>
        <w:t xml:space="preserve"> to the patient-level data, differential expression analysis</w:t>
      </w:r>
      <w:r w:rsidR="00BA7A9A">
        <w:rPr>
          <w:rFonts w:ascii="Arial" w:hAnsi="Arial" w:cs="Arial"/>
          <w:sz w:val="22"/>
          <w:szCs w:val="22"/>
        </w:rPr>
        <w:t xml:space="preserve"> (</w:t>
      </w:r>
      <w:r w:rsidR="00BA7A9A" w:rsidRPr="00BA7A9A">
        <w:rPr>
          <w:rFonts w:ascii="Arial" w:hAnsi="Arial" w:cs="Arial"/>
          <w:b/>
          <w:bCs/>
          <w:sz w:val="22"/>
          <w:szCs w:val="22"/>
        </w:rPr>
        <w:t>Fig. 3E-F</w:t>
      </w:r>
      <w:r w:rsidR="0090125D">
        <w:rPr>
          <w:rFonts w:ascii="Arial" w:hAnsi="Arial" w:cs="Arial"/>
          <w:b/>
          <w:bCs/>
          <w:sz w:val="22"/>
          <w:szCs w:val="22"/>
        </w:rPr>
        <w:t>, Table S3</w:t>
      </w:r>
      <w:r w:rsidR="00BA7A9A">
        <w:rPr>
          <w:rFonts w:ascii="Arial" w:hAnsi="Arial" w:cs="Arial"/>
          <w:sz w:val="22"/>
          <w:szCs w:val="22"/>
        </w:rPr>
        <w:t>)</w:t>
      </w:r>
      <w:r w:rsidR="00992123">
        <w:rPr>
          <w:rFonts w:ascii="Arial" w:hAnsi="Arial" w:cs="Arial"/>
          <w:sz w:val="22"/>
          <w:szCs w:val="22"/>
        </w:rPr>
        <w:t xml:space="preserve"> showed enrichment of co-regulated repeat RNAs (</w:t>
      </w:r>
      <w:ins w:id="48" w:author="Nawrocki, Cole C." w:date="2025-05-24T13:54:00Z" w16du:dateUtc="2025-05-24T17:54:00Z">
        <w:r w:rsidR="00F75F10">
          <w:rPr>
            <w:rFonts w:ascii="Arial" w:hAnsi="Arial" w:cs="Arial"/>
            <w:sz w:val="22"/>
            <w:szCs w:val="22"/>
          </w:rPr>
          <w:t xml:space="preserve">LINE1-ORF2, </w:t>
        </w:r>
      </w:ins>
      <w:r w:rsidR="00992123">
        <w:rPr>
          <w:rFonts w:ascii="Arial" w:hAnsi="Arial" w:cs="Arial"/>
          <w:sz w:val="22"/>
          <w:szCs w:val="22"/>
        </w:rPr>
        <w:t>HSATII, HERV-K) and stem</w:t>
      </w:r>
      <w:r w:rsidR="00964D47">
        <w:rPr>
          <w:rFonts w:ascii="Arial" w:hAnsi="Arial" w:cs="Arial"/>
          <w:sz w:val="22"/>
          <w:szCs w:val="22"/>
        </w:rPr>
        <w:t>ness</w:t>
      </w:r>
      <w:r w:rsidR="00844501">
        <w:rPr>
          <w:rFonts w:ascii="Arial" w:hAnsi="Arial" w:cs="Arial"/>
          <w:sz w:val="22"/>
          <w:szCs w:val="22"/>
        </w:rPr>
        <w:t xml:space="preserve"> related </w:t>
      </w:r>
      <w:r w:rsidR="00992123">
        <w:rPr>
          <w:rFonts w:ascii="Arial" w:hAnsi="Arial" w:cs="Arial"/>
          <w:sz w:val="22"/>
          <w:szCs w:val="22"/>
        </w:rPr>
        <w:t>genes (</w:t>
      </w:r>
      <w:r w:rsidR="00992123" w:rsidRPr="00844501">
        <w:rPr>
          <w:rFonts w:ascii="Arial" w:hAnsi="Arial" w:cs="Arial"/>
          <w:i/>
          <w:iCs/>
          <w:sz w:val="22"/>
          <w:szCs w:val="22"/>
        </w:rPr>
        <w:t>LEFTY1</w:t>
      </w:r>
      <w:r w:rsidR="00992123">
        <w:rPr>
          <w:rFonts w:ascii="Arial" w:hAnsi="Arial" w:cs="Arial"/>
          <w:sz w:val="22"/>
          <w:szCs w:val="22"/>
        </w:rPr>
        <w:t xml:space="preserve">, </w:t>
      </w:r>
      <w:r w:rsidR="00992123" w:rsidRPr="00844501">
        <w:rPr>
          <w:rFonts w:ascii="Arial" w:hAnsi="Arial" w:cs="Arial"/>
          <w:i/>
          <w:iCs/>
          <w:sz w:val="22"/>
          <w:szCs w:val="22"/>
        </w:rPr>
        <w:t>POU5F1</w:t>
      </w:r>
      <w:r w:rsidR="00992123">
        <w:rPr>
          <w:rFonts w:ascii="Arial" w:hAnsi="Arial" w:cs="Arial"/>
          <w:sz w:val="22"/>
          <w:szCs w:val="22"/>
        </w:rPr>
        <w:t xml:space="preserve">) in the LINE1-high single cells. The LINE1-low cancer cells were enriched in markers of </w:t>
      </w:r>
      <w:commentRangeStart w:id="49"/>
      <w:r w:rsidR="00992123">
        <w:rPr>
          <w:rFonts w:ascii="Arial" w:hAnsi="Arial" w:cs="Arial"/>
          <w:sz w:val="22"/>
          <w:szCs w:val="22"/>
        </w:rPr>
        <w:t>hepatocyte differentiation (</w:t>
      </w:r>
      <w:r w:rsidR="00992123" w:rsidRPr="00B91E31">
        <w:rPr>
          <w:rFonts w:ascii="Arial" w:hAnsi="Arial" w:cs="Arial"/>
          <w:i/>
          <w:iCs/>
          <w:sz w:val="22"/>
          <w:szCs w:val="22"/>
        </w:rPr>
        <w:t>APOA1</w:t>
      </w:r>
      <w:r w:rsidR="00992123">
        <w:rPr>
          <w:rFonts w:ascii="Arial" w:hAnsi="Arial" w:cs="Arial"/>
          <w:sz w:val="22"/>
          <w:szCs w:val="22"/>
        </w:rPr>
        <w:t xml:space="preserve">, </w:t>
      </w:r>
      <w:r w:rsidR="00992123" w:rsidRPr="00B91E31">
        <w:rPr>
          <w:rFonts w:ascii="Arial" w:hAnsi="Arial" w:cs="Arial"/>
          <w:i/>
          <w:iCs/>
          <w:sz w:val="22"/>
          <w:szCs w:val="22"/>
        </w:rPr>
        <w:t>FGG</w:t>
      </w:r>
      <w:r w:rsidR="00992123">
        <w:rPr>
          <w:rFonts w:ascii="Arial" w:hAnsi="Arial" w:cs="Arial"/>
          <w:sz w:val="22"/>
          <w:szCs w:val="22"/>
        </w:rPr>
        <w:t xml:space="preserve">, </w:t>
      </w:r>
      <w:r w:rsidR="00992123" w:rsidRPr="00B91E31">
        <w:rPr>
          <w:rFonts w:ascii="Arial" w:hAnsi="Arial" w:cs="Arial"/>
          <w:i/>
          <w:iCs/>
          <w:sz w:val="22"/>
          <w:szCs w:val="22"/>
        </w:rPr>
        <w:t>SAA1/2</w:t>
      </w:r>
      <w:r w:rsidR="00992123">
        <w:rPr>
          <w:rFonts w:ascii="Arial" w:hAnsi="Arial" w:cs="Arial"/>
          <w:sz w:val="22"/>
          <w:szCs w:val="22"/>
        </w:rPr>
        <w:t>)</w:t>
      </w:r>
      <w:commentRangeEnd w:id="49"/>
      <w:r w:rsidR="00D41127">
        <w:rPr>
          <w:rStyle w:val="CommentReference"/>
          <w:rFonts w:asciiTheme="minorHAnsi" w:eastAsiaTheme="minorHAnsi" w:hAnsiTheme="minorHAnsi" w:cstheme="minorBidi"/>
          <w:kern w:val="2"/>
          <w14:ligatures w14:val="standardContextual"/>
        </w:rPr>
        <w:commentReference w:id="49"/>
      </w:r>
      <w:r w:rsidR="00992123">
        <w:rPr>
          <w:rFonts w:ascii="Arial" w:hAnsi="Arial" w:cs="Arial"/>
          <w:sz w:val="22"/>
          <w:szCs w:val="22"/>
        </w:rPr>
        <w:t>.</w:t>
      </w:r>
      <w:r w:rsidR="00BA7A9A">
        <w:rPr>
          <w:rFonts w:ascii="Arial" w:hAnsi="Arial" w:cs="Arial"/>
          <w:sz w:val="22"/>
          <w:szCs w:val="22"/>
        </w:rPr>
        <w:t xml:space="preserve"> Gene set enrichment analysis of the LINE1-high versus LINE1-low cells confirmed a diminution in well-</w:t>
      </w:r>
      <w:r w:rsidR="00BA7A9A">
        <w:rPr>
          <w:rFonts w:ascii="Arial" w:hAnsi="Arial" w:cs="Arial"/>
          <w:sz w:val="22"/>
          <w:szCs w:val="22"/>
        </w:rPr>
        <w:lastRenderedPageBreak/>
        <w:t xml:space="preserve">differentiated gene signatures and an enrichment of growth factor signaling changes </w:t>
      </w:r>
      <w:ins w:id="50" w:author="Nawrocki, Cole C." w:date="2025-05-24T13:57:00Z" w16du:dateUtc="2025-05-24T17:57:00Z">
        <w:r w:rsidR="00397D30">
          <w:rPr>
            <w:rFonts w:ascii="Arial" w:hAnsi="Arial" w:cs="Arial"/>
            <w:sz w:val="22"/>
            <w:szCs w:val="22"/>
          </w:rPr>
          <w:t xml:space="preserve">for LINE1-high cells. </w:t>
        </w:r>
      </w:ins>
      <w:r w:rsidR="00BA7A9A">
        <w:rPr>
          <w:rFonts w:ascii="Arial" w:hAnsi="Arial" w:cs="Arial"/>
          <w:sz w:val="22"/>
          <w:szCs w:val="22"/>
        </w:rPr>
        <w:t>(</w:t>
      </w:r>
      <w:r w:rsidR="00BA7A9A" w:rsidRPr="00BA7A9A">
        <w:rPr>
          <w:rFonts w:ascii="Arial" w:hAnsi="Arial" w:cs="Arial"/>
          <w:b/>
          <w:bCs/>
          <w:sz w:val="22"/>
          <w:szCs w:val="22"/>
        </w:rPr>
        <w:t>Fig. 3G</w:t>
      </w:r>
      <w:r w:rsidR="00CA31B9">
        <w:rPr>
          <w:rFonts w:ascii="Arial" w:hAnsi="Arial" w:cs="Arial"/>
          <w:sz w:val="22"/>
          <w:szCs w:val="22"/>
        </w:rPr>
        <w:t>).</w:t>
      </w:r>
    </w:p>
    <w:p w14:paraId="6A8D3CFD" w14:textId="009BC2D6" w:rsidR="00CA47B9" w:rsidRDefault="00B2500B" w:rsidP="00B2500B">
      <w:pPr>
        <w:spacing w:line="480" w:lineRule="auto"/>
        <w:ind w:firstLine="720"/>
        <w:jc w:val="both"/>
        <w:rPr>
          <w:rFonts w:ascii="Arial" w:hAnsi="Arial" w:cs="Arial"/>
          <w:sz w:val="22"/>
          <w:szCs w:val="22"/>
        </w:rPr>
      </w:pPr>
      <w:r>
        <w:rPr>
          <w:rFonts w:ascii="Arial" w:hAnsi="Arial" w:cs="Arial"/>
          <w:sz w:val="22"/>
          <w:szCs w:val="22"/>
        </w:rPr>
        <w:t xml:space="preserve">We then sought to understand the spatial </w:t>
      </w:r>
      <w:r w:rsidR="00A02754">
        <w:rPr>
          <w:rFonts w:ascii="Arial" w:hAnsi="Arial" w:cs="Arial"/>
          <w:sz w:val="22"/>
          <w:szCs w:val="22"/>
        </w:rPr>
        <w:t>structure</w:t>
      </w:r>
      <w:r>
        <w:rPr>
          <w:rFonts w:ascii="Arial" w:hAnsi="Arial" w:cs="Arial"/>
          <w:sz w:val="22"/>
          <w:szCs w:val="22"/>
        </w:rPr>
        <w:t xml:space="preserve"> of the </w:t>
      </w:r>
      <w:r w:rsidR="009E50FC">
        <w:rPr>
          <w:rFonts w:ascii="Arial" w:hAnsi="Arial" w:cs="Arial"/>
          <w:sz w:val="22"/>
          <w:szCs w:val="22"/>
        </w:rPr>
        <w:t>TME</w:t>
      </w:r>
      <w:r>
        <w:rPr>
          <w:rFonts w:ascii="Arial" w:hAnsi="Arial" w:cs="Arial"/>
          <w:sz w:val="22"/>
          <w:szCs w:val="22"/>
        </w:rPr>
        <w:t xml:space="preserve"> niches associated with LINE1</w:t>
      </w:r>
      <w:r w:rsidR="00A25E67">
        <w:rPr>
          <w:rFonts w:ascii="Arial" w:hAnsi="Arial" w:cs="Arial"/>
          <w:sz w:val="22"/>
          <w:szCs w:val="22"/>
        </w:rPr>
        <w:t xml:space="preserve"> expression</w:t>
      </w:r>
      <w:r>
        <w:rPr>
          <w:rFonts w:ascii="Arial" w:hAnsi="Arial" w:cs="Arial"/>
          <w:sz w:val="22"/>
          <w:szCs w:val="22"/>
        </w:rPr>
        <w:t xml:space="preserve">, </w:t>
      </w:r>
      <w:r w:rsidR="00964D47">
        <w:rPr>
          <w:rFonts w:ascii="Arial" w:hAnsi="Arial" w:cs="Arial"/>
          <w:sz w:val="22"/>
          <w:szCs w:val="22"/>
        </w:rPr>
        <w:t xml:space="preserve">and </w:t>
      </w:r>
      <w:r>
        <w:rPr>
          <w:rFonts w:ascii="Arial" w:hAnsi="Arial" w:cs="Arial"/>
          <w:sz w:val="22"/>
          <w:szCs w:val="22"/>
        </w:rPr>
        <w:t xml:space="preserve">we </w:t>
      </w:r>
      <w:r w:rsidR="00A02754">
        <w:rPr>
          <w:rFonts w:ascii="Arial" w:hAnsi="Arial" w:cs="Arial"/>
          <w:sz w:val="22"/>
          <w:szCs w:val="22"/>
        </w:rPr>
        <w:t>utilized spatial colocalization analysis</w:t>
      </w:r>
      <w:r w:rsidR="00964D47">
        <w:rPr>
          <w:rFonts w:ascii="Arial" w:hAnsi="Arial" w:cs="Arial"/>
          <w:sz w:val="22"/>
          <w:szCs w:val="22"/>
        </w:rPr>
        <w:t xml:space="preserve"> </w:t>
      </w:r>
      <w:commentRangeStart w:id="51"/>
      <w:r w:rsidR="00964D47">
        <w:rPr>
          <w:rFonts w:ascii="Arial" w:hAnsi="Arial" w:cs="Arial"/>
          <w:sz w:val="22"/>
          <w:szCs w:val="22"/>
        </w:rPr>
        <w:fldChar w:fldCharType="begin">
          <w:fldData xml:space="preserve">PEVuZE5vdGU+PENpdGU+PEF1dGhvcj5DaGVuPC9BdXRob3I+PFllYXI+MjAyNDwvWWVhcj48UmVj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==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PEVuZE5vdGU+PENpdGU+PEF1dGhvcj5DaGVuPC9BdXRob3I+PFllYXI+MjAyNDwvWWVhcj48UmVj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==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964D47">
        <w:rPr>
          <w:rFonts w:ascii="Arial" w:hAnsi="Arial" w:cs="Arial"/>
          <w:sz w:val="22"/>
          <w:szCs w:val="22"/>
        </w:rPr>
      </w:r>
      <w:r w:rsidR="00964D47">
        <w:rPr>
          <w:rFonts w:ascii="Arial" w:hAnsi="Arial" w:cs="Arial"/>
          <w:sz w:val="22"/>
          <w:szCs w:val="22"/>
        </w:rPr>
        <w:fldChar w:fldCharType="separate"/>
      </w:r>
      <w:r w:rsidR="00964D47">
        <w:rPr>
          <w:rFonts w:ascii="Arial" w:hAnsi="Arial" w:cs="Arial"/>
          <w:noProof/>
          <w:sz w:val="22"/>
          <w:szCs w:val="22"/>
        </w:rPr>
        <w:t>(41)</w:t>
      </w:r>
      <w:r w:rsidR="00964D47">
        <w:rPr>
          <w:rFonts w:ascii="Arial" w:hAnsi="Arial" w:cs="Arial"/>
          <w:sz w:val="22"/>
          <w:szCs w:val="22"/>
        </w:rPr>
        <w:fldChar w:fldCharType="end"/>
      </w:r>
      <w:commentRangeEnd w:id="51"/>
      <w:r w:rsidR="00540533">
        <w:rPr>
          <w:rStyle w:val="CommentReference"/>
          <w:rFonts w:asciiTheme="minorHAnsi" w:eastAsiaTheme="minorHAnsi" w:hAnsiTheme="minorHAnsi" w:cstheme="minorBidi"/>
          <w:kern w:val="2"/>
          <w14:ligatures w14:val="standardContextual"/>
        </w:rPr>
        <w:commentReference w:id="51"/>
      </w:r>
      <w:r w:rsidR="00964D47">
        <w:rPr>
          <w:rFonts w:ascii="Arial" w:hAnsi="Arial" w:cs="Arial"/>
          <w:sz w:val="22"/>
          <w:szCs w:val="22"/>
        </w:rPr>
        <w:t xml:space="preserve"> </w:t>
      </w:r>
      <w:r w:rsidR="00A02754">
        <w:rPr>
          <w:rFonts w:ascii="Arial" w:hAnsi="Arial" w:cs="Arial"/>
          <w:sz w:val="22"/>
          <w:szCs w:val="22"/>
        </w:rPr>
        <w:t>to compare</w:t>
      </w:r>
      <w:r w:rsidR="00A25E67">
        <w:rPr>
          <w:rFonts w:ascii="Arial" w:hAnsi="Arial" w:cs="Arial"/>
          <w:sz w:val="22"/>
          <w:szCs w:val="22"/>
        </w:rPr>
        <w:t xml:space="preserve"> LINE1-high versus LINE1-low tumors. </w:t>
      </w:r>
      <w:r w:rsidR="00042F2C">
        <w:rPr>
          <w:rFonts w:ascii="Arial" w:hAnsi="Arial" w:cs="Arial"/>
          <w:sz w:val="22"/>
          <w:szCs w:val="22"/>
        </w:rPr>
        <w:t xml:space="preserve">First, we noted that </w:t>
      </w:r>
      <w:ins w:id="52" w:author="Nawrocki, Cole C." w:date="2025-05-24T14:08:00Z" w16du:dateUtc="2025-05-24T18:08:00Z">
        <w:r w:rsidR="00DD0C5F">
          <w:rPr>
            <w:rFonts w:ascii="Arial" w:hAnsi="Arial" w:cs="Arial"/>
            <w:sz w:val="22"/>
            <w:szCs w:val="22"/>
          </w:rPr>
          <w:t xml:space="preserve">within </w:t>
        </w:r>
        <w:r w:rsidR="00E05CC6">
          <w:rPr>
            <w:rFonts w:ascii="Arial" w:hAnsi="Arial" w:cs="Arial"/>
            <w:sz w:val="22"/>
            <w:szCs w:val="22"/>
          </w:rPr>
          <w:t xml:space="preserve">each patient’s </w:t>
        </w:r>
      </w:ins>
      <w:ins w:id="53" w:author="Nawrocki, Cole C." w:date="2025-05-24T14:09:00Z" w16du:dateUtc="2025-05-24T18:09:00Z">
        <w:r w:rsidR="00E05CC6">
          <w:rPr>
            <w:rFonts w:ascii="Arial" w:hAnsi="Arial" w:cs="Arial"/>
            <w:sz w:val="22"/>
            <w:szCs w:val="22"/>
          </w:rPr>
          <w:t xml:space="preserve">TME, </w:t>
        </w:r>
      </w:ins>
      <w:r w:rsidR="00042F2C">
        <w:rPr>
          <w:rFonts w:ascii="Arial" w:hAnsi="Arial" w:cs="Arial"/>
          <w:sz w:val="22"/>
          <w:szCs w:val="22"/>
        </w:rPr>
        <w:t>LINE1-high cells tended to cluster with one another, and LINE1-low cells also clustered with one another (</w:t>
      </w:r>
      <w:r w:rsidR="00042F2C" w:rsidRPr="00042F2C">
        <w:rPr>
          <w:rFonts w:ascii="Arial" w:hAnsi="Arial" w:cs="Arial"/>
          <w:b/>
          <w:bCs/>
          <w:sz w:val="22"/>
          <w:szCs w:val="22"/>
        </w:rPr>
        <w:t>Fig. 4A</w:t>
      </w:r>
      <w:r w:rsidR="00042F2C">
        <w:rPr>
          <w:rFonts w:ascii="Arial" w:hAnsi="Arial" w:cs="Arial"/>
          <w:b/>
          <w:bCs/>
          <w:sz w:val="22"/>
          <w:szCs w:val="22"/>
        </w:rPr>
        <w:t>-B</w:t>
      </w:r>
      <w:r w:rsidR="00042F2C">
        <w:rPr>
          <w:rFonts w:ascii="Arial" w:hAnsi="Arial" w:cs="Arial"/>
          <w:sz w:val="22"/>
          <w:szCs w:val="22"/>
        </w:rPr>
        <w:t>). Next, w</w:t>
      </w:r>
      <w:r w:rsidR="00A25E67">
        <w:rPr>
          <w:rFonts w:ascii="Arial" w:hAnsi="Arial" w:cs="Arial"/>
          <w:sz w:val="22"/>
          <w:szCs w:val="22"/>
        </w:rPr>
        <w:t xml:space="preserve">e noted </w:t>
      </w:r>
      <w:r w:rsidR="00404BDA">
        <w:rPr>
          <w:rFonts w:ascii="Arial" w:hAnsi="Arial" w:cs="Arial"/>
          <w:sz w:val="22"/>
          <w:szCs w:val="22"/>
        </w:rPr>
        <w:t>several</w:t>
      </w:r>
      <w:r w:rsidR="00A25E67">
        <w:rPr>
          <w:rFonts w:ascii="Arial" w:hAnsi="Arial" w:cs="Arial"/>
          <w:sz w:val="22"/>
          <w:szCs w:val="22"/>
        </w:rPr>
        <w:t xml:space="preserve"> significant difference</w:t>
      </w:r>
      <w:r w:rsidR="00094002">
        <w:rPr>
          <w:rFonts w:ascii="Arial" w:hAnsi="Arial" w:cs="Arial"/>
          <w:sz w:val="22"/>
          <w:szCs w:val="22"/>
        </w:rPr>
        <w:t>s</w:t>
      </w:r>
      <w:r w:rsidR="00A25E67">
        <w:rPr>
          <w:rFonts w:ascii="Arial" w:hAnsi="Arial" w:cs="Arial"/>
          <w:sz w:val="22"/>
          <w:szCs w:val="22"/>
        </w:rPr>
        <w:t xml:space="preserve"> in the immune </w:t>
      </w:r>
      <w:r w:rsidR="00A02754">
        <w:rPr>
          <w:rFonts w:ascii="Arial" w:hAnsi="Arial" w:cs="Arial"/>
          <w:sz w:val="22"/>
          <w:szCs w:val="22"/>
        </w:rPr>
        <w:t>niches</w:t>
      </w:r>
      <w:r w:rsidR="00A25E67">
        <w:rPr>
          <w:rFonts w:ascii="Arial" w:hAnsi="Arial" w:cs="Arial"/>
          <w:sz w:val="22"/>
          <w:szCs w:val="22"/>
        </w:rPr>
        <w:t xml:space="preserve"> of </w:t>
      </w:r>
      <w:ins w:id="54" w:author="Nawrocki, Cole C." w:date="2025-05-24T14:09:00Z" w16du:dateUtc="2025-05-24T18:09:00Z">
        <w:r w:rsidR="004064DB">
          <w:rPr>
            <w:rFonts w:ascii="Arial" w:hAnsi="Arial" w:cs="Arial"/>
            <w:sz w:val="22"/>
            <w:szCs w:val="22"/>
          </w:rPr>
          <w:t>patients with LINE1</w:t>
        </w:r>
        <w:r w:rsidR="00514A15">
          <w:rPr>
            <w:rFonts w:ascii="Arial" w:hAnsi="Arial" w:cs="Arial"/>
            <w:sz w:val="22"/>
            <w:szCs w:val="22"/>
          </w:rPr>
          <w:t>-high</w:t>
        </w:r>
      </w:ins>
      <w:ins w:id="55" w:author="Nawrocki, Cole C." w:date="2025-05-24T14:10:00Z" w16du:dateUtc="2025-05-24T18:10:00Z">
        <w:r w:rsidR="00514A15">
          <w:rPr>
            <w:rFonts w:ascii="Arial" w:hAnsi="Arial" w:cs="Arial"/>
            <w:sz w:val="22"/>
            <w:szCs w:val="22"/>
          </w:rPr>
          <w:t xml:space="preserve"> tumors, compared to those of LINE1-low tumors</w:t>
        </w:r>
      </w:ins>
      <w:del w:id="56" w:author="Nawrocki, Cole C." w:date="2025-05-24T14:09:00Z" w16du:dateUtc="2025-05-24T18:09:00Z">
        <w:r w:rsidR="00A25E67" w:rsidDel="004064DB">
          <w:rPr>
            <w:rFonts w:ascii="Arial" w:hAnsi="Arial" w:cs="Arial"/>
            <w:sz w:val="22"/>
            <w:szCs w:val="22"/>
          </w:rPr>
          <w:delText>these</w:delText>
        </w:r>
      </w:del>
      <w:del w:id="57" w:author="Nawrocki, Cole C." w:date="2025-05-24T14:10:00Z" w16du:dateUtc="2025-05-24T18:10:00Z">
        <w:r w:rsidR="00A25E67" w:rsidDel="00514A15">
          <w:rPr>
            <w:rFonts w:ascii="Arial" w:hAnsi="Arial" w:cs="Arial"/>
            <w:sz w:val="22"/>
            <w:szCs w:val="22"/>
          </w:rPr>
          <w:delText xml:space="preserve"> two groups</w:delText>
        </w:r>
      </w:del>
      <w:r w:rsidR="006347FF">
        <w:rPr>
          <w:rFonts w:ascii="Arial" w:hAnsi="Arial" w:cs="Arial"/>
          <w:sz w:val="22"/>
          <w:szCs w:val="22"/>
        </w:rPr>
        <w:t xml:space="preserve">. </w:t>
      </w:r>
      <w:ins w:id="58" w:author="Nawrocki, Cole C." w:date="2025-05-24T14:11:00Z" w16du:dateUtc="2025-05-24T18:11:00Z">
        <w:r w:rsidR="00C5502A">
          <w:rPr>
            <w:rFonts w:ascii="Arial" w:hAnsi="Arial" w:cs="Arial"/>
            <w:sz w:val="22"/>
            <w:szCs w:val="22"/>
          </w:rPr>
          <w:t xml:space="preserve">Cellular </w:t>
        </w:r>
      </w:ins>
      <w:del w:id="59" w:author="Nawrocki, Cole C." w:date="2025-05-24T14:11:00Z" w16du:dateUtc="2025-05-24T18:11:00Z">
        <w:r w:rsidR="006347FF" w:rsidDel="00C5502A">
          <w:rPr>
            <w:rFonts w:ascii="Arial" w:hAnsi="Arial" w:cs="Arial"/>
            <w:sz w:val="22"/>
            <w:szCs w:val="22"/>
          </w:rPr>
          <w:delText xml:space="preserve">LINE1-low </w:delText>
        </w:r>
      </w:del>
      <w:r w:rsidR="00976DF0">
        <w:rPr>
          <w:rFonts w:ascii="Arial" w:hAnsi="Arial" w:cs="Arial"/>
          <w:sz w:val="22"/>
          <w:szCs w:val="22"/>
        </w:rPr>
        <w:t>neighborhoods</w:t>
      </w:r>
      <w:r w:rsidR="006347FF">
        <w:rPr>
          <w:rFonts w:ascii="Arial" w:hAnsi="Arial" w:cs="Arial"/>
          <w:sz w:val="22"/>
          <w:szCs w:val="22"/>
        </w:rPr>
        <w:t xml:space="preserve"> </w:t>
      </w:r>
      <w:ins w:id="60" w:author="Nawrocki, Cole C." w:date="2025-05-24T14:11:00Z" w16du:dateUtc="2025-05-24T18:11:00Z">
        <w:r w:rsidR="00C5502A">
          <w:rPr>
            <w:rFonts w:ascii="Arial" w:hAnsi="Arial" w:cs="Arial"/>
            <w:sz w:val="22"/>
            <w:szCs w:val="22"/>
          </w:rPr>
          <w:t xml:space="preserve">in the </w:t>
        </w:r>
      </w:ins>
      <w:ins w:id="61" w:author="Nawrocki, Cole C." w:date="2025-05-24T14:12:00Z" w16du:dateUtc="2025-05-24T18:12:00Z">
        <w:r w:rsidR="00D84ED2">
          <w:rPr>
            <w:rFonts w:ascii="Arial" w:hAnsi="Arial" w:cs="Arial"/>
            <w:sz w:val="22"/>
            <w:szCs w:val="22"/>
          </w:rPr>
          <w:t xml:space="preserve">patients with low LINE1 </w:t>
        </w:r>
      </w:ins>
      <w:r w:rsidR="006347FF">
        <w:rPr>
          <w:rFonts w:ascii="Arial" w:hAnsi="Arial" w:cs="Arial"/>
          <w:sz w:val="22"/>
          <w:szCs w:val="22"/>
        </w:rPr>
        <w:t xml:space="preserve">tended </w:t>
      </w:r>
      <w:ins w:id="62" w:author="Nawrocki, Cole C." w:date="2025-05-24T14:12:00Z" w16du:dateUtc="2025-05-24T18:12:00Z">
        <w:r w:rsidR="00501452">
          <w:rPr>
            <w:rFonts w:ascii="Arial" w:hAnsi="Arial" w:cs="Arial"/>
            <w:sz w:val="22"/>
            <w:szCs w:val="22"/>
          </w:rPr>
          <w:t>to display</w:t>
        </w:r>
      </w:ins>
      <w:del w:id="63" w:author="Nawrocki, Cole C." w:date="2025-05-24T14:12:00Z" w16du:dateUtc="2025-05-24T18:12:00Z">
        <w:r w:rsidR="00404BDA" w:rsidDel="00501452">
          <w:rPr>
            <w:rFonts w:ascii="Arial" w:hAnsi="Arial" w:cs="Arial"/>
            <w:sz w:val="22"/>
            <w:szCs w:val="22"/>
          </w:rPr>
          <w:delText>associate</w:delText>
        </w:r>
        <w:r w:rsidR="00A25E67" w:rsidDel="00501452">
          <w:rPr>
            <w:rFonts w:ascii="Arial" w:hAnsi="Arial" w:cs="Arial"/>
            <w:sz w:val="22"/>
            <w:szCs w:val="22"/>
          </w:rPr>
          <w:delText xml:space="preserve"> with</w:delText>
        </w:r>
      </w:del>
      <w:r w:rsidR="00A25E67">
        <w:rPr>
          <w:rFonts w:ascii="Arial" w:hAnsi="Arial" w:cs="Arial"/>
          <w:sz w:val="22"/>
          <w:szCs w:val="22"/>
        </w:rPr>
        <w:t xml:space="preserve"> </w:t>
      </w:r>
      <w:r w:rsidR="00404BDA">
        <w:rPr>
          <w:rFonts w:ascii="Arial" w:hAnsi="Arial" w:cs="Arial"/>
          <w:sz w:val="22"/>
          <w:szCs w:val="22"/>
        </w:rPr>
        <w:t xml:space="preserve">large groups of </w:t>
      </w:r>
      <w:r w:rsidR="0045393B">
        <w:rPr>
          <w:rFonts w:ascii="Arial" w:hAnsi="Arial" w:cs="Arial"/>
          <w:sz w:val="22"/>
          <w:szCs w:val="22"/>
        </w:rPr>
        <w:t>co-localized</w:t>
      </w:r>
      <w:r w:rsidR="00A25E67">
        <w:rPr>
          <w:rFonts w:ascii="Arial" w:hAnsi="Arial" w:cs="Arial"/>
          <w:sz w:val="22"/>
          <w:szCs w:val="22"/>
        </w:rPr>
        <w:t xml:space="preserve"> immune </w:t>
      </w:r>
      <w:r w:rsidR="00404BDA">
        <w:rPr>
          <w:rFonts w:ascii="Arial" w:hAnsi="Arial" w:cs="Arial"/>
          <w:sz w:val="22"/>
          <w:szCs w:val="22"/>
        </w:rPr>
        <w:t>cells</w:t>
      </w:r>
      <w:r w:rsidR="006347FF">
        <w:rPr>
          <w:rFonts w:ascii="Arial" w:hAnsi="Arial" w:cs="Arial"/>
          <w:sz w:val="22"/>
          <w:szCs w:val="22"/>
        </w:rPr>
        <w:t>, whereas</w:t>
      </w:r>
      <w:r w:rsidR="00A25E67">
        <w:rPr>
          <w:rFonts w:ascii="Arial" w:hAnsi="Arial" w:cs="Arial"/>
          <w:sz w:val="22"/>
          <w:szCs w:val="22"/>
        </w:rPr>
        <w:t xml:space="preserve"> </w:t>
      </w:r>
      <w:ins w:id="64" w:author="Nawrocki, Cole C." w:date="2025-05-24T14:12:00Z" w16du:dateUtc="2025-05-24T18:12:00Z">
        <w:r w:rsidR="00501452">
          <w:rPr>
            <w:rFonts w:ascii="Arial" w:hAnsi="Arial" w:cs="Arial"/>
            <w:sz w:val="22"/>
            <w:szCs w:val="22"/>
          </w:rPr>
          <w:t>neighborhoods in patients wi</w:t>
        </w:r>
      </w:ins>
      <w:ins w:id="65" w:author="Nawrocki, Cole C." w:date="2025-05-24T14:13:00Z" w16du:dateUtc="2025-05-24T18:13:00Z">
        <w:r w:rsidR="00501452">
          <w:rPr>
            <w:rFonts w:ascii="Arial" w:hAnsi="Arial" w:cs="Arial"/>
            <w:sz w:val="22"/>
            <w:szCs w:val="22"/>
          </w:rPr>
          <w:t xml:space="preserve">th </w:t>
        </w:r>
        <w:r w:rsidR="00DD56AD">
          <w:rPr>
            <w:rFonts w:ascii="Arial" w:hAnsi="Arial" w:cs="Arial"/>
            <w:sz w:val="22"/>
            <w:szCs w:val="22"/>
          </w:rPr>
          <w:t>high LINE1</w:t>
        </w:r>
      </w:ins>
      <w:del w:id="66" w:author="Nawrocki, Cole C." w:date="2025-05-24T14:12:00Z" w16du:dateUtc="2025-05-24T18:12:00Z">
        <w:r w:rsidR="00A25E67" w:rsidDel="00501452">
          <w:rPr>
            <w:rFonts w:ascii="Arial" w:hAnsi="Arial" w:cs="Arial"/>
            <w:sz w:val="22"/>
            <w:szCs w:val="22"/>
          </w:rPr>
          <w:delText>LINE1-high</w:delText>
        </w:r>
      </w:del>
      <w:r w:rsidR="00A25E67">
        <w:rPr>
          <w:rFonts w:ascii="Arial" w:hAnsi="Arial" w:cs="Arial"/>
          <w:sz w:val="22"/>
          <w:szCs w:val="22"/>
        </w:rPr>
        <w:t xml:space="preserve"> </w:t>
      </w:r>
      <w:ins w:id="67" w:author="Nawrocki, Cole C." w:date="2025-05-24T14:13:00Z" w16du:dateUtc="2025-05-24T18:13:00Z">
        <w:r w:rsidR="00DD56AD">
          <w:rPr>
            <w:rFonts w:ascii="Arial" w:hAnsi="Arial" w:cs="Arial"/>
            <w:sz w:val="22"/>
            <w:szCs w:val="22"/>
          </w:rPr>
          <w:t>tended to</w:t>
        </w:r>
      </w:ins>
      <w:del w:id="68" w:author="Nawrocki, Cole C." w:date="2025-05-24T14:13:00Z" w16du:dateUtc="2025-05-24T18:13:00Z">
        <w:r w:rsidR="00976DF0" w:rsidDel="00DD56AD">
          <w:rPr>
            <w:rFonts w:ascii="Arial" w:hAnsi="Arial" w:cs="Arial"/>
            <w:sz w:val="22"/>
            <w:szCs w:val="22"/>
          </w:rPr>
          <w:delText>neighborhoods</w:delText>
        </w:r>
      </w:del>
      <w:r w:rsidR="00976DF0">
        <w:rPr>
          <w:rFonts w:ascii="Arial" w:hAnsi="Arial" w:cs="Arial"/>
          <w:sz w:val="22"/>
          <w:szCs w:val="22"/>
        </w:rPr>
        <w:t xml:space="preserve"> </w:t>
      </w:r>
      <w:ins w:id="69" w:author="Nawrocki, Cole C." w:date="2025-05-24T14:13:00Z" w16du:dateUtc="2025-05-24T18:13:00Z">
        <w:r w:rsidR="00DD56AD">
          <w:rPr>
            <w:rFonts w:ascii="Arial" w:hAnsi="Arial" w:cs="Arial"/>
            <w:sz w:val="22"/>
            <w:szCs w:val="22"/>
          </w:rPr>
          <w:t>have</w:t>
        </w:r>
      </w:ins>
      <w:del w:id="70" w:author="Nawrocki, Cole C." w:date="2025-05-24T14:13:00Z" w16du:dateUtc="2025-05-24T18:13:00Z">
        <w:r w:rsidR="00C127B5" w:rsidDel="00DD56AD">
          <w:rPr>
            <w:rFonts w:ascii="Arial" w:hAnsi="Arial" w:cs="Arial"/>
            <w:sz w:val="22"/>
            <w:szCs w:val="22"/>
          </w:rPr>
          <w:delText>had</w:delText>
        </w:r>
      </w:del>
      <w:r w:rsidR="0045393B">
        <w:rPr>
          <w:rFonts w:ascii="Arial" w:hAnsi="Arial" w:cs="Arial"/>
          <w:sz w:val="22"/>
          <w:szCs w:val="22"/>
        </w:rPr>
        <w:t xml:space="preserve"> more dispersed immune cells</w:t>
      </w:r>
      <w:r w:rsidR="00BA7A9A">
        <w:rPr>
          <w:rFonts w:ascii="Arial" w:hAnsi="Arial" w:cs="Arial"/>
          <w:sz w:val="22"/>
          <w:szCs w:val="22"/>
        </w:rPr>
        <w:t xml:space="preserve"> </w:t>
      </w:r>
      <w:r w:rsidR="00404BDA">
        <w:rPr>
          <w:rFonts w:ascii="Arial" w:hAnsi="Arial" w:cs="Arial"/>
          <w:sz w:val="22"/>
          <w:szCs w:val="22"/>
        </w:rPr>
        <w:t>(</w:t>
      </w:r>
      <w:r w:rsidR="00404BDA" w:rsidRPr="00404BDA">
        <w:rPr>
          <w:rFonts w:ascii="Arial" w:hAnsi="Arial" w:cs="Arial"/>
          <w:b/>
          <w:bCs/>
          <w:sz w:val="22"/>
          <w:szCs w:val="22"/>
        </w:rPr>
        <w:t>Fig. 4</w:t>
      </w:r>
      <w:r w:rsidR="00042F2C">
        <w:rPr>
          <w:rFonts w:ascii="Arial" w:hAnsi="Arial" w:cs="Arial"/>
          <w:b/>
          <w:bCs/>
          <w:sz w:val="22"/>
          <w:szCs w:val="22"/>
        </w:rPr>
        <w:t>C-D</w:t>
      </w:r>
      <w:r w:rsidR="00404BDA">
        <w:rPr>
          <w:rFonts w:ascii="Arial" w:hAnsi="Arial" w:cs="Arial"/>
          <w:sz w:val="22"/>
          <w:szCs w:val="22"/>
        </w:rPr>
        <w:t>).</w:t>
      </w:r>
      <w:r w:rsidR="0045393B">
        <w:rPr>
          <w:rFonts w:ascii="Arial" w:hAnsi="Arial" w:cs="Arial"/>
          <w:sz w:val="22"/>
          <w:szCs w:val="22"/>
        </w:rPr>
        <w:t xml:space="preserve"> </w:t>
      </w:r>
      <w:r w:rsidR="00C127B5">
        <w:rPr>
          <w:rFonts w:ascii="Arial" w:hAnsi="Arial" w:cs="Arial"/>
          <w:sz w:val="22"/>
          <w:szCs w:val="22"/>
        </w:rPr>
        <w:t>Relative to</w:t>
      </w:r>
      <w:r w:rsidR="00A02754">
        <w:rPr>
          <w:rFonts w:ascii="Arial" w:hAnsi="Arial" w:cs="Arial"/>
          <w:sz w:val="22"/>
          <w:szCs w:val="22"/>
        </w:rPr>
        <w:t xml:space="preserve"> LINE1-low </w:t>
      </w:r>
      <w:r w:rsidR="00C127B5">
        <w:rPr>
          <w:rFonts w:ascii="Arial" w:hAnsi="Arial" w:cs="Arial"/>
          <w:sz w:val="22"/>
          <w:szCs w:val="22"/>
        </w:rPr>
        <w:t>niches,</w:t>
      </w:r>
      <w:r w:rsidR="00D77BA4">
        <w:rPr>
          <w:rFonts w:ascii="Arial" w:hAnsi="Arial" w:cs="Arial"/>
          <w:sz w:val="22"/>
          <w:szCs w:val="22"/>
        </w:rPr>
        <w:t xml:space="preserve"> </w:t>
      </w:r>
      <w:r w:rsidR="00F00525">
        <w:rPr>
          <w:rFonts w:ascii="Arial" w:hAnsi="Arial" w:cs="Arial"/>
          <w:sz w:val="22"/>
          <w:szCs w:val="22"/>
        </w:rPr>
        <w:t xml:space="preserve">LINE1-high </w:t>
      </w:r>
      <w:r w:rsidR="00C127B5">
        <w:rPr>
          <w:rFonts w:ascii="Arial" w:hAnsi="Arial" w:cs="Arial"/>
          <w:sz w:val="22"/>
          <w:szCs w:val="22"/>
        </w:rPr>
        <w:t xml:space="preserve">niches featured fewer correlated CD4+ T cell – NK cell pairs and myeloid dendritic cell – endothelial and – monocyte pairs. </w:t>
      </w:r>
      <w:r w:rsidR="00084B42">
        <w:rPr>
          <w:rFonts w:ascii="Arial" w:hAnsi="Arial" w:cs="Arial"/>
          <w:sz w:val="22"/>
          <w:szCs w:val="22"/>
        </w:rPr>
        <w:t xml:space="preserve">Overall, the structure of the immune niche </w:t>
      </w:r>
      <w:ins w:id="71" w:author="Nawrocki, Cole C." w:date="2025-05-24T14:14:00Z" w16du:dateUtc="2025-05-24T18:14:00Z">
        <w:r w:rsidR="00CE67B1">
          <w:rPr>
            <w:rFonts w:ascii="Arial" w:hAnsi="Arial" w:cs="Arial"/>
            <w:sz w:val="22"/>
            <w:szCs w:val="22"/>
          </w:rPr>
          <w:t>within</w:t>
        </w:r>
      </w:ins>
      <w:del w:id="72" w:author="Nawrocki, Cole C." w:date="2025-05-24T14:14:00Z" w16du:dateUtc="2025-05-24T18:14:00Z">
        <w:r w:rsidR="00084B42" w:rsidDel="00CE67B1">
          <w:rPr>
            <w:rFonts w:ascii="Arial" w:hAnsi="Arial" w:cs="Arial"/>
            <w:sz w:val="22"/>
            <w:szCs w:val="22"/>
          </w:rPr>
          <w:delText>surrounding</w:delText>
        </w:r>
      </w:del>
      <w:r w:rsidR="00084B42">
        <w:rPr>
          <w:rFonts w:ascii="Arial" w:hAnsi="Arial" w:cs="Arial"/>
          <w:sz w:val="22"/>
          <w:szCs w:val="22"/>
        </w:rPr>
        <w:t xml:space="preserve"> LINE1-high cancer micro-regions showed </w:t>
      </w:r>
      <w:ins w:id="73" w:author="Nawrocki, Cole C." w:date="2025-05-24T14:15:00Z" w16du:dateUtc="2025-05-24T18:15:00Z">
        <w:r w:rsidR="00BB4344">
          <w:rPr>
            <w:rFonts w:ascii="Arial" w:hAnsi="Arial" w:cs="Arial"/>
            <w:sz w:val="22"/>
            <w:szCs w:val="22"/>
          </w:rPr>
          <w:t xml:space="preserve">overall </w:t>
        </w:r>
      </w:ins>
      <w:r w:rsidR="00084B42">
        <w:rPr>
          <w:rFonts w:ascii="Arial" w:hAnsi="Arial" w:cs="Arial"/>
          <w:sz w:val="22"/>
          <w:szCs w:val="22"/>
        </w:rPr>
        <w:t xml:space="preserve">statistically significantly lower </w:t>
      </w:r>
      <w:r w:rsidR="00094002">
        <w:rPr>
          <w:rFonts w:ascii="Arial" w:hAnsi="Arial" w:cs="Arial"/>
          <w:sz w:val="22"/>
          <w:szCs w:val="22"/>
        </w:rPr>
        <w:t xml:space="preserve">immune </w:t>
      </w:r>
      <w:r w:rsidR="00084B42">
        <w:rPr>
          <w:rFonts w:ascii="Arial" w:hAnsi="Arial" w:cs="Arial"/>
          <w:sz w:val="22"/>
          <w:szCs w:val="22"/>
        </w:rPr>
        <w:t>co-localization (</w:t>
      </w:r>
      <w:r w:rsidR="00084B42" w:rsidRPr="00084B42">
        <w:rPr>
          <w:rFonts w:ascii="Arial" w:hAnsi="Arial" w:cs="Arial"/>
          <w:b/>
          <w:bCs/>
          <w:sz w:val="22"/>
          <w:szCs w:val="22"/>
        </w:rPr>
        <w:t>Fig. 4</w:t>
      </w:r>
      <w:r w:rsidR="00042F2C">
        <w:rPr>
          <w:rFonts w:ascii="Arial" w:hAnsi="Arial" w:cs="Arial"/>
          <w:b/>
          <w:bCs/>
          <w:sz w:val="22"/>
          <w:szCs w:val="22"/>
        </w:rPr>
        <w:t>C-E</w:t>
      </w:r>
      <w:r w:rsidR="00084B42">
        <w:rPr>
          <w:rFonts w:ascii="Arial" w:hAnsi="Arial" w:cs="Arial"/>
          <w:sz w:val="22"/>
          <w:szCs w:val="22"/>
        </w:rPr>
        <w:t>).</w:t>
      </w:r>
    </w:p>
    <w:p w14:paraId="26E8699A" w14:textId="596AFDA8" w:rsidR="00EB03D1" w:rsidRDefault="00EB03D1" w:rsidP="00B2500B">
      <w:pPr>
        <w:spacing w:line="480" w:lineRule="auto"/>
        <w:ind w:firstLine="720"/>
        <w:jc w:val="both"/>
        <w:rPr>
          <w:rFonts w:ascii="Arial" w:hAnsi="Arial" w:cs="Arial"/>
          <w:sz w:val="22"/>
          <w:szCs w:val="22"/>
        </w:rPr>
      </w:pPr>
      <w:r>
        <w:rPr>
          <w:rFonts w:ascii="Arial" w:hAnsi="Arial" w:cs="Arial"/>
          <w:sz w:val="22"/>
          <w:szCs w:val="22"/>
        </w:rPr>
        <w:t xml:space="preserve">Taken together, our results show that LINE1 expression within </w:t>
      </w:r>
      <w:r w:rsidR="002E6F9C">
        <w:rPr>
          <w:rFonts w:ascii="Arial" w:hAnsi="Arial" w:cs="Arial"/>
          <w:sz w:val="22"/>
          <w:szCs w:val="22"/>
        </w:rPr>
        <w:t>hepatocellular carcinoma</w:t>
      </w:r>
      <w:r>
        <w:rPr>
          <w:rFonts w:ascii="Arial" w:hAnsi="Arial" w:cs="Arial"/>
          <w:sz w:val="22"/>
          <w:szCs w:val="22"/>
        </w:rPr>
        <w:t xml:space="preserve"> cells correlates with expression of </w:t>
      </w:r>
      <w:r w:rsidR="003E512F">
        <w:rPr>
          <w:rFonts w:ascii="Arial" w:hAnsi="Arial" w:cs="Arial"/>
          <w:sz w:val="22"/>
          <w:szCs w:val="22"/>
        </w:rPr>
        <w:t xml:space="preserve">genes associated with aggressive cancer features and with a </w:t>
      </w:r>
      <w:r w:rsidR="00DC06F2">
        <w:rPr>
          <w:rFonts w:ascii="Arial" w:hAnsi="Arial" w:cs="Arial"/>
          <w:sz w:val="22"/>
          <w:szCs w:val="22"/>
        </w:rPr>
        <w:t>significantly</w:t>
      </w:r>
      <w:r w:rsidR="003E512F">
        <w:rPr>
          <w:rFonts w:ascii="Arial" w:hAnsi="Arial" w:cs="Arial"/>
          <w:sz w:val="22"/>
          <w:szCs w:val="22"/>
        </w:rPr>
        <w:t xml:space="preserve"> disarrayed immune microenvironment. </w:t>
      </w:r>
      <w:ins w:id="74" w:author="Nawrocki, Cole C." w:date="2025-05-24T14:16:00Z" w16du:dateUtc="2025-05-24T18:16:00Z">
        <w:r w:rsidR="0046333C">
          <w:rPr>
            <w:rFonts w:ascii="Arial" w:hAnsi="Arial" w:cs="Arial"/>
            <w:sz w:val="22"/>
            <w:szCs w:val="22"/>
          </w:rPr>
          <w:t xml:space="preserve">LINE1 expression </w:t>
        </w:r>
      </w:ins>
      <w:ins w:id="75" w:author="Nawrocki, Cole C." w:date="2025-05-24T14:17:00Z" w16du:dateUtc="2025-05-24T18:17:00Z">
        <w:r w:rsidR="00595B77">
          <w:rPr>
            <w:rFonts w:ascii="Arial" w:hAnsi="Arial" w:cs="Arial"/>
            <w:sz w:val="22"/>
            <w:szCs w:val="22"/>
          </w:rPr>
          <w:t xml:space="preserve">levels </w:t>
        </w:r>
      </w:ins>
      <w:ins w:id="76" w:author="Nawrocki, Cole C." w:date="2025-05-24T14:16:00Z" w16du:dateUtc="2025-05-24T18:16:00Z">
        <w:r w:rsidR="0046333C">
          <w:rPr>
            <w:rFonts w:ascii="Arial" w:hAnsi="Arial" w:cs="Arial"/>
            <w:sz w:val="22"/>
            <w:szCs w:val="22"/>
          </w:rPr>
          <w:t xml:space="preserve">may </w:t>
        </w:r>
        <w:r w:rsidR="002D5E3A">
          <w:rPr>
            <w:rFonts w:ascii="Arial" w:hAnsi="Arial" w:cs="Arial"/>
            <w:sz w:val="22"/>
            <w:szCs w:val="22"/>
          </w:rPr>
          <w:t xml:space="preserve">also be implicated in </w:t>
        </w:r>
      </w:ins>
      <w:ins w:id="77" w:author="Nawrocki, Cole C." w:date="2025-05-24T14:17:00Z" w16du:dateUtc="2025-05-24T18:17:00Z">
        <w:r w:rsidR="003166A6">
          <w:rPr>
            <w:rFonts w:ascii="Arial" w:hAnsi="Arial" w:cs="Arial"/>
            <w:sz w:val="22"/>
            <w:szCs w:val="22"/>
          </w:rPr>
          <w:t xml:space="preserve">explaining </w:t>
        </w:r>
      </w:ins>
      <w:ins w:id="78" w:author="Nawrocki, Cole C." w:date="2025-05-24T14:16:00Z" w16du:dateUtc="2025-05-24T18:16:00Z">
        <w:r w:rsidR="002D5E3A">
          <w:rPr>
            <w:rFonts w:ascii="Arial" w:hAnsi="Arial" w:cs="Arial"/>
            <w:sz w:val="22"/>
            <w:szCs w:val="22"/>
          </w:rPr>
          <w:t xml:space="preserve">how tumor cells </w:t>
        </w:r>
        <w:r w:rsidR="003166A6">
          <w:rPr>
            <w:rFonts w:ascii="Arial" w:hAnsi="Arial" w:cs="Arial"/>
            <w:sz w:val="22"/>
            <w:szCs w:val="22"/>
          </w:rPr>
          <w:t>from</w:t>
        </w:r>
        <w:r w:rsidR="002D5E3A">
          <w:rPr>
            <w:rFonts w:ascii="Arial" w:hAnsi="Arial" w:cs="Arial"/>
            <w:sz w:val="22"/>
            <w:szCs w:val="22"/>
          </w:rPr>
          <w:t xml:space="preserve"> the same neighborhood </w:t>
        </w:r>
        <w:r w:rsidR="003166A6">
          <w:rPr>
            <w:rFonts w:ascii="Arial" w:hAnsi="Arial" w:cs="Arial"/>
            <w:sz w:val="22"/>
            <w:szCs w:val="22"/>
          </w:rPr>
          <w:t>arrange</w:t>
        </w:r>
      </w:ins>
      <w:ins w:id="79" w:author="Nawrocki, Cole C." w:date="2025-05-24T14:17:00Z" w16du:dateUtc="2025-05-24T18:17:00Z">
        <w:r w:rsidR="003166A6">
          <w:rPr>
            <w:rFonts w:ascii="Arial" w:hAnsi="Arial" w:cs="Arial"/>
            <w:sz w:val="22"/>
            <w:szCs w:val="22"/>
          </w:rPr>
          <w:t xml:space="preserve"> themselves</w:t>
        </w:r>
      </w:ins>
      <w:ins w:id="80" w:author="Nawrocki, Cole C." w:date="2025-05-24T14:16:00Z" w16du:dateUtc="2025-05-24T18:16:00Z">
        <w:r w:rsidR="002D5E3A">
          <w:rPr>
            <w:rFonts w:ascii="Arial" w:hAnsi="Arial" w:cs="Arial"/>
            <w:sz w:val="22"/>
            <w:szCs w:val="22"/>
          </w:rPr>
          <w:t xml:space="preserve">. </w:t>
        </w:r>
      </w:ins>
      <w:r w:rsidR="003E512F">
        <w:rPr>
          <w:rFonts w:ascii="Arial" w:hAnsi="Arial" w:cs="Arial"/>
          <w:sz w:val="22"/>
          <w:szCs w:val="22"/>
        </w:rPr>
        <w:t xml:space="preserve">We next </w:t>
      </w:r>
      <w:r w:rsidR="00DC06F2">
        <w:rPr>
          <w:rFonts w:ascii="Arial" w:hAnsi="Arial" w:cs="Arial"/>
          <w:sz w:val="22"/>
          <w:szCs w:val="22"/>
        </w:rPr>
        <w:t>sought to validate and extend our spatial transcriptomic data using orthogonal techniques</w:t>
      </w:r>
      <w:r w:rsidR="003E512F">
        <w:rPr>
          <w:rFonts w:ascii="Arial" w:hAnsi="Arial" w:cs="Arial"/>
          <w:sz w:val="22"/>
          <w:szCs w:val="22"/>
        </w:rPr>
        <w:t>.</w:t>
      </w:r>
    </w:p>
    <w:p w14:paraId="1A257688" w14:textId="77777777" w:rsidR="00731BBE" w:rsidRPr="005F1E10" w:rsidRDefault="00731BBE" w:rsidP="00CA47B9">
      <w:pPr>
        <w:spacing w:line="480" w:lineRule="auto"/>
        <w:jc w:val="both"/>
        <w:rPr>
          <w:rFonts w:ascii="Arial" w:hAnsi="Arial"/>
          <w:sz w:val="22"/>
        </w:rPr>
      </w:pPr>
    </w:p>
    <w:p w14:paraId="67A24E89" w14:textId="41A149D4" w:rsidR="00705FE7" w:rsidRPr="008071BB" w:rsidRDefault="00B2500B" w:rsidP="00CA47B9">
      <w:pPr>
        <w:spacing w:line="480" w:lineRule="auto"/>
        <w:jc w:val="both"/>
        <w:rPr>
          <w:rFonts w:ascii="Arial" w:hAnsi="Arial" w:cs="Arial"/>
          <w:b/>
          <w:bCs/>
          <w:sz w:val="22"/>
          <w:szCs w:val="22"/>
        </w:rPr>
      </w:pPr>
      <w:r w:rsidRPr="008071BB">
        <w:rPr>
          <w:rFonts w:ascii="Arial" w:hAnsi="Arial" w:cs="Arial"/>
          <w:b/>
          <w:bCs/>
          <w:sz w:val="22"/>
          <w:szCs w:val="22"/>
        </w:rPr>
        <w:t xml:space="preserve">Validation </w:t>
      </w:r>
      <w:r w:rsidR="003D1341" w:rsidRPr="008071BB">
        <w:rPr>
          <w:rFonts w:ascii="Arial" w:hAnsi="Arial" w:cs="Arial"/>
          <w:b/>
          <w:bCs/>
          <w:sz w:val="22"/>
          <w:szCs w:val="22"/>
        </w:rPr>
        <w:t xml:space="preserve">and </w:t>
      </w:r>
      <w:r w:rsidR="005923D7" w:rsidRPr="005923D7">
        <w:rPr>
          <w:rFonts w:ascii="Arial" w:hAnsi="Arial" w:cs="Arial"/>
          <w:b/>
          <w:bCs/>
          <w:sz w:val="22"/>
          <w:szCs w:val="22"/>
        </w:rPr>
        <w:t xml:space="preserve">clinical </w:t>
      </w:r>
      <w:r w:rsidR="003E512F" w:rsidRPr="008071BB">
        <w:rPr>
          <w:rFonts w:ascii="Arial" w:hAnsi="Arial" w:cs="Arial"/>
          <w:b/>
          <w:bCs/>
          <w:sz w:val="22"/>
          <w:szCs w:val="22"/>
        </w:rPr>
        <w:t>s</w:t>
      </w:r>
      <w:r w:rsidR="003D1341" w:rsidRPr="008071BB">
        <w:rPr>
          <w:rFonts w:ascii="Arial" w:hAnsi="Arial" w:cs="Arial"/>
          <w:b/>
          <w:bCs/>
          <w:sz w:val="22"/>
          <w:szCs w:val="22"/>
        </w:rPr>
        <w:t xml:space="preserve">ignificance </w:t>
      </w:r>
      <w:r w:rsidRPr="008071BB">
        <w:rPr>
          <w:rFonts w:ascii="Arial" w:hAnsi="Arial" w:cs="Arial"/>
          <w:b/>
          <w:bCs/>
          <w:sz w:val="22"/>
          <w:szCs w:val="22"/>
        </w:rPr>
        <w:t xml:space="preserve">of </w:t>
      </w:r>
      <w:r w:rsidR="005923D7" w:rsidRPr="005923D7">
        <w:rPr>
          <w:rFonts w:ascii="Arial" w:hAnsi="Arial" w:cs="Arial"/>
          <w:b/>
          <w:bCs/>
          <w:sz w:val="22"/>
          <w:szCs w:val="22"/>
        </w:rPr>
        <w:t>LINE1 expression in HCC tissue</w:t>
      </w:r>
    </w:p>
    <w:p w14:paraId="3DBDCA6E" w14:textId="712131F4" w:rsidR="003E4490" w:rsidRDefault="00FF4EF5" w:rsidP="00312114">
      <w:pPr>
        <w:spacing w:line="480" w:lineRule="auto"/>
        <w:ind w:firstLine="720"/>
        <w:jc w:val="both"/>
        <w:rPr>
          <w:rFonts w:ascii="Arial" w:hAnsi="Arial" w:cs="Arial"/>
          <w:sz w:val="22"/>
          <w:szCs w:val="22"/>
        </w:rPr>
      </w:pPr>
      <w:r>
        <w:rPr>
          <w:rFonts w:ascii="Arial" w:hAnsi="Arial" w:cs="Arial"/>
          <w:sz w:val="22"/>
          <w:szCs w:val="22"/>
        </w:rPr>
        <w:t xml:space="preserve">We </w:t>
      </w:r>
      <w:r w:rsidR="005923D7">
        <w:rPr>
          <w:rFonts w:ascii="Arial" w:hAnsi="Arial" w:cs="Arial"/>
          <w:sz w:val="22"/>
          <w:szCs w:val="22"/>
        </w:rPr>
        <w:t>validate</w:t>
      </w:r>
      <w:r>
        <w:rPr>
          <w:rFonts w:ascii="Arial" w:hAnsi="Arial" w:cs="Arial"/>
          <w:sz w:val="22"/>
          <w:szCs w:val="22"/>
        </w:rPr>
        <w:t>d</w:t>
      </w:r>
      <w:r w:rsidR="005923D7">
        <w:rPr>
          <w:rFonts w:ascii="Arial" w:hAnsi="Arial" w:cs="Arial"/>
          <w:sz w:val="22"/>
          <w:szCs w:val="22"/>
        </w:rPr>
        <w:t xml:space="preserve"> </w:t>
      </w:r>
      <w:r>
        <w:rPr>
          <w:rFonts w:ascii="Arial" w:hAnsi="Arial" w:cs="Arial"/>
          <w:sz w:val="22"/>
          <w:szCs w:val="22"/>
        </w:rPr>
        <w:t>r</w:t>
      </w:r>
      <w:r w:rsidR="00705FE7" w:rsidRPr="00C35683">
        <w:rPr>
          <w:rFonts w:ascii="Arial" w:hAnsi="Arial" w:cs="Arial"/>
          <w:sz w:val="22"/>
          <w:szCs w:val="22"/>
        </w:rPr>
        <w:t>epeat</w:t>
      </w:r>
      <w:r w:rsidR="00705FE7" w:rsidRPr="008071BB">
        <w:rPr>
          <w:rFonts w:ascii="Arial" w:hAnsi="Arial" w:cs="Arial"/>
          <w:sz w:val="22"/>
          <w:szCs w:val="22"/>
        </w:rPr>
        <w:t xml:space="preserve"> RNA expression using </w:t>
      </w:r>
      <w:r w:rsidR="00705FE7" w:rsidRPr="00A409C5">
        <w:rPr>
          <w:rFonts w:ascii="Arial" w:hAnsi="Arial" w:cs="Arial"/>
          <w:sz w:val="22"/>
          <w:szCs w:val="22"/>
        </w:rPr>
        <w:t>RNA</w:t>
      </w:r>
      <w:r w:rsidRPr="00A409C5">
        <w:rPr>
          <w:rFonts w:ascii="Arial" w:hAnsi="Arial" w:cs="Arial"/>
          <w:sz w:val="22"/>
          <w:szCs w:val="22"/>
        </w:rPr>
        <w:t xml:space="preserve"> in situ hybridization</w:t>
      </w:r>
      <w:r w:rsidR="000C4D9F" w:rsidRPr="00A409C5">
        <w:rPr>
          <w:rFonts w:ascii="Arial" w:hAnsi="Arial" w:cs="Arial"/>
          <w:sz w:val="22"/>
          <w:szCs w:val="22"/>
        </w:rPr>
        <w:t xml:space="preserve"> (RNA</w:t>
      </w:r>
      <w:r w:rsidR="00705FE7" w:rsidRPr="00A409C5">
        <w:rPr>
          <w:rFonts w:ascii="Arial" w:hAnsi="Arial" w:cs="Arial"/>
          <w:sz w:val="22"/>
          <w:szCs w:val="22"/>
        </w:rPr>
        <w:t>-ISH</w:t>
      </w:r>
      <w:r w:rsidR="000C4D9F" w:rsidRPr="00A409C5">
        <w:rPr>
          <w:rFonts w:ascii="Arial" w:hAnsi="Arial" w:cs="Arial"/>
          <w:sz w:val="22"/>
          <w:szCs w:val="22"/>
        </w:rPr>
        <w:t>)</w:t>
      </w:r>
      <w:r w:rsidR="00705FE7" w:rsidRPr="00A409C5">
        <w:rPr>
          <w:rFonts w:ascii="Arial" w:hAnsi="Arial" w:cs="Arial"/>
          <w:sz w:val="22"/>
          <w:szCs w:val="22"/>
        </w:rPr>
        <w:t xml:space="preserve"> across </w:t>
      </w:r>
      <w:r w:rsidR="00A409C5">
        <w:rPr>
          <w:rFonts w:ascii="Arial" w:hAnsi="Arial" w:cs="Arial"/>
          <w:sz w:val="22"/>
          <w:szCs w:val="22"/>
        </w:rPr>
        <w:t>a cohort of 39</w:t>
      </w:r>
      <w:r w:rsidR="00705FE7" w:rsidRPr="00A409C5">
        <w:rPr>
          <w:rFonts w:ascii="Arial" w:hAnsi="Arial" w:cs="Arial"/>
          <w:sz w:val="22"/>
          <w:szCs w:val="22"/>
        </w:rPr>
        <w:t xml:space="preserve"> HCC </w:t>
      </w:r>
      <w:r w:rsidR="00A409C5">
        <w:rPr>
          <w:rFonts w:ascii="Arial" w:hAnsi="Arial" w:cs="Arial"/>
          <w:sz w:val="22"/>
          <w:szCs w:val="22"/>
        </w:rPr>
        <w:t xml:space="preserve">tumor </w:t>
      </w:r>
      <w:r w:rsidR="00705FE7" w:rsidRPr="00A409C5">
        <w:rPr>
          <w:rFonts w:ascii="Arial" w:hAnsi="Arial" w:cs="Arial"/>
          <w:sz w:val="22"/>
          <w:szCs w:val="22"/>
        </w:rPr>
        <w:t>samples.</w:t>
      </w:r>
      <w:r w:rsidR="00DF7C6C" w:rsidRPr="00A409C5">
        <w:rPr>
          <w:rFonts w:ascii="Arial" w:hAnsi="Arial" w:cs="Arial"/>
          <w:sz w:val="22"/>
          <w:szCs w:val="22"/>
        </w:rPr>
        <w:t xml:space="preserve"> </w:t>
      </w:r>
      <w:r w:rsidR="003E4490" w:rsidRPr="00A409C5">
        <w:rPr>
          <w:rFonts w:ascii="Arial" w:hAnsi="Arial" w:cs="Arial"/>
          <w:sz w:val="22"/>
          <w:szCs w:val="22"/>
        </w:rPr>
        <w:t xml:space="preserve">Characteristics of the patient population </w:t>
      </w:r>
      <w:r w:rsidR="007628C0">
        <w:rPr>
          <w:rFonts w:ascii="Arial" w:hAnsi="Arial" w:cs="Arial"/>
          <w:sz w:val="22"/>
          <w:szCs w:val="22"/>
        </w:rPr>
        <w:t xml:space="preserve">from the expanded </w:t>
      </w:r>
      <w:r w:rsidR="006F2F3F">
        <w:rPr>
          <w:rFonts w:ascii="Arial" w:hAnsi="Arial" w:cs="Arial"/>
          <w:sz w:val="22"/>
          <w:szCs w:val="22"/>
        </w:rPr>
        <w:t xml:space="preserve">RNA-ISH </w:t>
      </w:r>
      <w:r w:rsidR="007628C0">
        <w:rPr>
          <w:rFonts w:ascii="Arial" w:hAnsi="Arial" w:cs="Arial"/>
          <w:sz w:val="22"/>
          <w:szCs w:val="22"/>
        </w:rPr>
        <w:t xml:space="preserve">cohort </w:t>
      </w:r>
      <w:r w:rsidR="003E4490" w:rsidRPr="00A409C5">
        <w:rPr>
          <w:rFonts w:ascii="Arial" w:hAnsi="Arial" w:cs="Arial"/>
          <w:sz w:val="22"/>
          <w:szCs w:val="22"/>
        </w:rPr>
        <w:t xml:space="preserve">are summarized in </w:t>
      </w:r>
      <w:r w:rsidR="003E4490" w:rsidRPr="00A409C5">
        <w:rPr>
          <w:rFonts w:ascii="Arial" w:hAnsi="Arial" w:cs="Arial"/>
          <w:b/>
          <w:bCs/>
          <w:sz w:val="22"/>
          <w:szCs w:val="22"/>
        </w:rPr>
        <w:t>Table 1</w:t>
      </w:r>
      <w:r w:rsidR="003E4490" w:rsidRPr="00A409C5">
        <w:rPr>
          <w:rFonts w:ascii="Arial" w:hAnsi="Arial" w:cs="Arial"/>
          <w:sz w:val="22"/>
          <w:szCs w:val="22"/>
        </w:rPr>
        <w:t xml:space="preserve">. The median age of patients at the time of operation was 60 years old. Most patients had underlying cirrhosis </w:t>
      </w:r>
      <w:r w:rsidR="005B68E1" w:rsidRPr="00A409C5">
        <w:rPr>
          <w:rFonts w:ascii="Arial" w:hAnsi="Arial" w:cs="Arial"/>
          <w:sz w:val="22"/>
          <w:szCs w:val="22"/>
        </w:rPr>
        <w:t>(</w:t>
      </w:r>
      <w:r w:rsidR="005B68E1">
        <w:rPr>
          <w:rFonts w:ascii="Arial" w:hAnsi="Arial" w:cs="Arial"/>
          <w:sz w:val="22"/>
          <w:szCs w:val="22"/>
        </w:rPr>
        <w:t xml:space="preserve">29/39; </w:t>
      </w:r>
      <w:r w:rsidR="005B68E1" w:rsidRPr="00A409C5">
        <w:rPr>
          <w:rFonts w:ascii="Arial" w:hAnsi="Arial" w:cs="Arial"/>
          <w:sz w:val="22"/>
          <w:szCs w:val="22"/>
        </w:rPr>
        <w:t>7</w:t>
      </w:r>
      <w:r w:rsidR="005B68E1">
        <w:rPr>
          <w:rFonts w:ascii="Arial" w:hAnsi="Arial" w:cs="Arial"/>
          <w:sz w:val="22"/>
          <w:szCs w:val="22"/>
        </w:rPr>
        <w:t>4</w:t>
      </w:r>
      <w:r w:rsidR="005B68E1" w:rsidRPr="00A409C5">
        <w:rPr>
          <w:rFonts w:ascii="Arial" w:hAnsi="Arial" w:cs="Arial"/>
          <w:sz w:val="22"/>
          <w:szCs w:val="22"/>
        </w:rPr>
        <w:t xml:space="preserve">%) </w:t>
      </w:r>
      <w:r w:rsidR="003E4490" w:rsidRPr="00A409C5">
        <w:rPr>
          <w:rFonts w:ascii="Arial" w:hAnsi="Arial" w:cs="Arial"/>
          <w:sz w:val="22"/>
          <w:szCs w:val="22"/>
        </w:rPr>
        <w:t>with the most common etiology being chronic HCV infection (</w:t>
      </w:r>
      <w:r w:rsidR="005B68E1">
        <w:rPr>
          <w:rFonts w:ascii="Arial" w:hAnsi="Arial" w:cs="Arial"/>
          <w:sz w:val="22"/>
          <w:szCs w:val="22"/>
        </w:rPr>
        <w:t>15/39; 38</w:t>
      </w:r>
      <w:r w:rsidR="003E4490" w:rsidRPr="00A409C5">
        <w:rPr>
          <w:rFonts w:ascii="Arial" w:hAnsi="Arial" w:cs="Arial"/>
          <w:sz w:val="22"/>
          <w:szCs w:val="22"/>
        </w:rPr>
        <w:t>%)</w:t>
      </w:r>
      <w:r w:rsidR="003E4490" w:rsidRPr="004B3CDE">
        <w:rPr>
          <w:rFonts w:ascii="Arial" w:hAnsi="Arial" w:cs="Arial"/>
          <w:sz w:val="22"/>
          <w:szCs w:val="22"/>
        </w:rPr>
        <w:t xml:space="preserve"> followed by chronic </w:t>
      </w:r>
      <w:r w:rsidR="003E4490">
        <w:rPr>
          <w:rFonts w:ascii="Arial" w:hAnsi="Arial" w:cs="Arial"/>
          <w:sz w:val="22"/>
          <w:szCs w:val="22"/>
        </w:rPr>
        <w:t>HBV</w:t>
      </w:r>
      <w:r w:rsidR="003E4490" w:rsidRPr="004B3CDE">
        <w:rPr>
          <w:rFonts w:ascii="Arial" w:hAnsi="Arial" w:cs="Arial"/>
          <w:sz w:val="22"/>
          <w:szCs w:val="22"/>
        </w:rPr>
        <w:t xml:space="preserve"> infection (</w:t>
      </w:r>
      <w:r w:rsidR="005B68E1">
        <w:rPr>
          <w:rFonts w:ascii="Arial" w:hAnsi="Arial" w:cs="Arial"/>
          <w:sz w:val="22"/>
          <w:szCs w:val="22"/>
        </w:rPr>
        <w:t xml:space="preserve">6/39; </w:t>
      </w:r>
      <w:r w:rsidR="003E4490" w:rsidRPr="004B3CDE">
        <w:rPr>
          <w:rFonts w:ascii="Arial" w:hAnsi="Arial" w:cs="Arial"/>
          <w:sz w:val="22"/>
          <w:szCs w:val="22"/>
        </w:rPr>
        <w:t>1</w:t>
      </w:r>
      <w:r w:rsidR="005B68E1">
        <w:rPr>
          <w:rFonts w:ascii="Arial" w:hAnsi="Arial" w:cs="Arial"/>
          <w:sz w:val="22"/>
          <w:szCs w:val="22"/>
        </w:rPr>
        <w:t>5</w:t>
      </w:r>
      <w:r w:rsidR="003E4490" w:rsidRPr="004B3CDE">
        <w:rPr>
          <w:rFonts w:ascii="Arial" w:hAnsi="Arial" w:cs="Arial"/>
          <w:sz w:val="22"/>
          <w:szCs w:val="22"/>
        </w:rPr>
        <w:t xml:space="preserve">%). </w:t>
      </w:r>
      <w:r w:rsidR="005B68E1">
        <w:rPr>
          <w:rFonts w:ascii="Arial" w:hAnsi="Arial" w:cs="Arial"/>
          <w:sz w:val="22"/>
          <w:szCs w:val="22"/>
        </w:rPr>
        <w:lastRenderedPageBreak/>
        <w:t>A total of 30 patients underwent surgical resection (77%) and 9 patients had liver transplantation (23%)</w:t>
      </w:r>
      <w:r w:rsidR="003E4490" w:rsidRPr="004B3CDE">
        <w:rPr>
          <w:rFonts w:ascii="Arial" w:hAnsi="Arial" w:cs="Arial"/>
          <w:sz w:val="22"/>
          <w:szCs w:val="22"/>
        </w:rPr>
        <w:t>. The</w:t>
      </w:r>
      <w:r w:rsidR="005B68E1">
        <w:rPr>
          <w:rFonts w:ascii="Arial" w:hAnsi="Arial" w:cs="Arial"/>
          <w:sz w:val="22"/>
          <w:szCs w:val="22"/>
        </w:rPr>
        <w:t xml:space="preserve"> </w:t>
      </w:r>
      <w:r w:rsidR="00774D78">
        <w:rPr>
          <w:rFonts w:ascii="Arial" w:hAnsi="Arial" w:cs="Arial"/>
          <w:sz w:val="22"/>
          <w:szCs w:val="22"/>
        </w:rPr>
        <w:t>five</w:t>
      </w:r>
      <w:ins w:id="81" w:author="Nawrocki, Cole C." w:date="2025-05-24T14:18:00Z" w16du:dateUtc="2025-05-24T18:18:00Z">
        <w:r w:rsidR="00A4479B">
          <w:rPr>
            <w:rFonts w:ascii="Arial" w:hAnsi="Arial" w:cs="Arial"/>
            <w:sz w:val="22"/>
            <w:szCs w:val="22"/>
          </w:rPr>
          <w:t>-</w:t>
        </w:r>
      </w:ins>
      <w:del w:id="82" w:author="Nawrocki, Cole C." w:date="2025-05-24T14:18:00Z" w16du:dateUtc="2025-05-24T18:18:00Z">
        <w:r w:rsidR="005B68E1" w:rsidDel="00A4479B">
          <w:rPr>
            <w:rFonts w:ascii="Arial" w:hAnsi="Arial" w:cs="Arial"/>
            <w:sz w:val="22"/>
            <w:szCs w:val="22"/>
          </w:rPr>
          <w:delText xml:space="preserve"> </w:delText>
        </w:r>
      </w:del>
      <w:r w:rsidR="005B68E1">
        <w:rPr>
          <w:rFonts w:ascii="Arial" w:hAnsi="Arial" w:cs="Arial"/>
          <w:sz w:val="22"/>
          <w:szCs w:val="22"/>
        </w:rPr>
        <w:t xml:space="preserve">year overall survival </w:t>
      </w:r>
      <w:r w:rsidR="004E325E">
        <w:rPr>
          <w:rFonts w:ascii="Arial" w:hAnsi="Arial" w:cs="Arial"/>
          <w:sz w:val="22"/>
          <w:szCs w:val="22"/>
        </w:rPr>
        <w:t xml:space="preserve">proportion </w:t>
      </w:r>
      <w:r w:rsidR="005B68E1">
        <w:rPr>
          <w:rFonts w:ascii="Arial" w:hAnsi="Arial" w:cs="Arial"/>
          <w:sz w:val="22"/>
          <w:szCs w:val="22"/>
        </w:rPr>
        <w:t xml:space="preserve">of this cohort was 51%. </w:t>
      </w:r>
      <w:r w:rsidR="003E4490">
        <w:rPr>
          <w:rFonts w:ascii="Arial" w:hAnsi="Arial" w:cs="Arial"/>
          <w:sz w:val="22"/>
          <w:szCs w:val="22"/>
        </w:rPr>
        <w:t xml:space="preserve">The demographic data in our cohorts are generally representative of published epidemiologic and outcome data </w:t>
      </w:r>
      <w:r w:rsidR="003E4490">
        <w:rPr>
          <w:rFonts w:ascii="Arial" w:hAnsi="Arial" w:cs="Arial"/>
          <w:sz w:val="22"/>
          <w:szCs w:val="22"/>
        </w:rPr>
        <w:fldChar w:fldCharType="begin">
          <w:fldData xml:space="preserve">PEVuZE5vdGU+PENpdGU+PEF1dGhvcj5TaWVnZWw8L0F1dGhvcj48WWVhcj4yMDI1PC9ZZWFyPjxS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PEVuZE5vdGU+PENpdGU+PEF1dGhvcj5TaWVnZWw8L0F1dGhvcj48WWVhcj4yMDI1PC9ZZWFyPjxS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003E4490">
        <w:rPr>
          <w:rFonts w:ascii="Arial" w:hAnsi="Arial" w:cs="Arial"/>
          <w:sz w:val="22"/>
          <w:szCs w:val="22"/>
        </w:rPr>
      </w:r>
      <w:r w:rsidR="003E4490">
        <w:rPr>
          <w:rFonts w:ascii="Arial" w:hAnsi="Arial" w:cs="Arial"/>
          <w:sz w:val="22"/>
          <w:szCs w:val="22"/>
        </w:rPr>
        <w:fldChar w:fldCharType="separate"/>
      </w:r>
      <w:r w:rsidR="00964D47">
        <w:rPr>
          <w:rFonts w:ascii="Arial" w:hAnsi="Arial" w:cs="Arial"/>
          <w:noProof/>
          <w:sz w:val="22"/>
          <w:szCs w:val="22"/>
        </w:rPr>
        <w:t>(42)</w:t>
      </w:r>
      <w:r w:rsidR="003E4490">
        <w:rPr>
          <w:rFonts w:ascii="Arial" w:hAnsi="Arial" w:cs="Arial"/>
          <w:sz w:val="22"/>
          <w:szCs w:val="22"/>
        </w:rPr>
        <w:fldChar w:fldCharType="end"/>
      </w:r>
      <w:r w:rsidR="003E4490">
        <w:rPr>
          <w:rFonts w:ascii="Arial" w:hAnsi="Arial" w:cs="Arial"/>
          <w:sz w:val="22"/>
          <w:szCs w:val="22"/>
        </w:rPr>
        <w:t>.</w:t>
      </w:r>
    </w:p>
    <w:p w14:paraId="08D10A34" w14:textId="6F61CE07" w:rsidR="00C35683" w:rsidRPr="008071BB" w:rsidRDefault="00705FE7" w:rsidP="00CA47B9">
      <w:pPr>
        <w:spacing w:line="480" w:lineRule="auto"/>
        <w:ind w:firstLine="720"/>
        <w:jc w:val="both"/>
        <w:rPr>
          <w:rFonts w:ascii="Arial" w:hAnsi="Arial" w:cs="Arial"/>
          <w:sz w:val="22"/>
          <w:szCs w:val="22"/>
        </w:rPr>
      </w:pPr>
      <w:r w:rsidRPr="008071BB">
        <w:rPr>
          <w:rFonts w:ascii="Arial" w:hAnsi="Arial" w:cs="Arial"/>
          <w:sz w:val="22"/>
          <w:szCs w:val="22"/>
        </w:rPr>
        <w:t xml:space="preserve">Digital imaging </w:t>
      </w:r>
      <w:r w:rsidR="000C4D9F">
        <w:rPr>
          <w:rFonts w:ascii="Arial" w:hAnsi="Arial" w:cs="Arial"/>
          <w:sz w:val="22"/>
          <w:szCs w:val="22"/>
        </w:rPr>
        <w:t>of RNA-</w:t>
      </w:r>
      <w:r w:rsidR="00302349">
        <w:rPr>
          <w:rFonts w:ascii="Arial" w:hAnsi="Arial" w:cs="Arial"/>
          <w:sz w:val="22"/>
          <w:szCs w:val="22"/>
        </w:rPr>
        <w:t>ISH-stained</w:t>
      </w:r>
      <w:r w:rsidR="000C4D9F">
        <w:rPr>
          <w:rFonts w:ascii="Arial" w:hAnsi="Arial" w:cs="Arial"/>
          <w:sz w:val="22"/>
          <w:szCs w:val="22"/>
        </w:rPr>
        <w:t xml:space="preserve"> TMA sections,</w:t>
      </w:r>
      <w:r w:rsidRPr="00C35683">
        <w:rPr>
          <w:rFonts w:ascii="Arial" w:hAnsi="Arial" w:cs="Arial"/>
          <w:sz w:val="22"/>
          <w:szCs w:val="22"/>
        </w:rPr>
        <w:t xml:space="preserve"> </w:t>
      </w:r>
      <w:r w:rsidRPr="008071BB">
        <w:rPr>
          <w:rFonts w:ascii="Arial" w:hAnsi="Arial" w:cs="Arial"/>
          <w:sz w:val="22"/>
          <w:szCs w:val="22"/>
        </w:rPr>
        <w:t>followed by cellular</w:t>
      </w:r>
      <w:r w:rsidRPr="00C35683">
        <w:rPr>
          <w:rFonts w:ascii="Arial" w:hAnsi="Arial" w:cs="Arial"/>
          <w:sz w:val="22"/>
          <w:szCs w:val="22"/>
        </w:rPr>
        <w:t xml:space="preserve"> segmentation and RNA-ISH signal quantification using the HALO AI platform (</w:t>
      </w:r>
      <w:r w:rsidRPr="00C35683">
        <w:rPr>
          <w:rFonts w:ascii="Arial" w:hAnsi="Arial" w:cs="Arial"/>
          <w:b/>
          <w:bCs/>
          <w:sz w:val="22"/>
          <w:szCs w:val="22"/>
        </w:rPr>
        <w:t xml:space="preserve">Fig. </w:t>
      </w:r>
      <w:r w:rsidR="00C35683" w:rsidRPr="00C35683">
        <w:rPr>
          <w:rFonts w:ascii="Arial" w:hAnsi="Arial" w:cs="Arial"/>
          <w:b/>
          <w:bCs/>
          <w:sz w:val="22"/>
          <w:szCs w:val="22"/>
        </w:rPr>
        <w:t>S</w:t>
      </w:r>
      <w:r w:rsidR="0090125D">
        <w:rPr>
          <w:rFonts w:ascii="Arial" w:hAnsi="Arial" w:cs="Arial"/>
          <w:b/>
          <w:bCs/>
          <w:sz w:val="22"/>
          <w:szCs w:val="22"/>
        </w:rPr>
        <w:t>5</w:t>
      </w:r>
      <w:ins w:id="83" w:author="Nawrocki, Cole C." w:date="2025-05-24T14:21:00Z" w16du:dateUtc="2025-05-24T18:21:00Z">
        <w:r w:rsidR="002067E5">
          <w:rPr>
            <w:rFonts w:ascii="Arial" w:hAnsi="Arial" w:cs="Arial"/>
            <w:b/>
            <w:bCs/>
            <w:sz w:val="22"/>
            <w:szCs w:val="22"/>
          </w:rPr>
          <w:t>B</w:t>
        </w:r>
      </w:ins>
      <w:del w:id="84" w:author="Nawrocki, Cole C." w:date="2025-05-24T14:21:00Z" w16du:dateUtc="2025-05-24T18:21:00Z">
        <w:r w:rsidR="00C35683" w:rsidRPr="00C35683" w:rsidDel="002067E5">
          <w:rPr>
            <w:rFonts w:ascii="Arial" w:hAnsi="Arial" w:cs="Arial"/>
            <w:b/>
            <w:bCs/>
            <w:sz w:val="22"/>
            <w:szCs w:val="22"/>
          </w:rPr>
          <w:delText>A</w:delText>
        </w:r>
      </w:del>
      <w:r w:rsidRPr="00C35683">
        <w:rPr>
          <w:rFonts w:ascii="Arial" w:hAnsi="Arial" w:cs="Arial"/>
          <w:sz w:val="22"/>
          <w:szCs w:val="22"/>
        </w:rPr>
        <w:t>)</w:t>
      </w:r>
      <w:r w:rsidR="000C4D9F">
        <w:rPr>
          <w:rFonts w:ascii="Arial" w:hAnsi="Arial" w:cs="Arial"/>
          <w:sz w:val="22"/>
          <w:szCs w:val="22"/>
        </w:rPr>
        <w:t>,</w:t>
      </w:r>
      <w:r w:rsidRPr="00C35683">
        <w:rPr>
          <w:rFonts w:ascii="Arial" w:hAnsi="Arial" w:cs="Arial"/>
          <w:sz w:val="22"/>
          <w:szCs w:val="22"/>
        </w:rPr>
        <w:t xml:space="preserve"> was used to quantify expression of </w:t>
      </w:r>
      <w:ins w:id="85" w:author="Nawrocki, Cole C." w:date="2025-05-24T14:22:00Z" w16du:dateUtc="2025-05-24T18:22:00Z">
        <w:r w:rsidR="0057020C">
          <w:rPr>
            <w:rFonts w:ascii="Arial" w:hAnsi="Arial" w:cs="Arial"/>
            <w:sz w:val="22"/>
            <w:szCs w:val="22"/>
          </w:rPr>
          <w:t xml:space="preserve">HSATII, </w:t>
        </w:r>
      </w:ins>
      <w:r w:rsidRPr="00C35683">
        <w:rPr>
          <w:rFonts w:ascii="Arial" w:hAnsi="Arial" w:cs="Arial"/>
          <w:sz w:val="22"/>
          <w:szCs w:val="22"/>
        </w:rPr>
        <w:t>HE</w:t>
      </w:r>
      <w:r w:rsidR="0005399F" w:rsidRPr="00C35683">
        <w:rPr>
          <w:rFonts w:ascii="Arial" w:hAnsi="Arial" w:cs="Arial"/>
          <w:sz w:val="22"/>
          <w:szCs w:val="22"/>
        </w:rPr>
        <w:t>RV-</w:t>
      </w:r>
      <w:r w:rsidR="00302349">
        <w:rPr>
          <w:rFonts w:ascii="Arial" w:hAnsi="Arial" w:cs="Arial"/>
          <w:sz w:val="22"/>
          <w:szCs w:val="22"/>
        </w:rPr>
        <w:t>K, HERV-H, and</w:t>
      </w:r>
      <w:r w:rsidRPr="00C35683">
        <w:rPr>
          <w:rFonts w:ascii="Arial" w:hAnsi="Arial" w:cs="Arial"/>
          <w:sz w:val="22"/>
          <w:szCs w:val="22"/>
        </w:rPr>
        <w:t xml:space="preserve"> LINE1 in the HCC tumor tissue (</w:t>
      </w:r>
      <w:r w:rsidRPr="00C35683">
        <w:rPr>
          <w:rFonts w:ascii="Arial" w:hAnsi="Arial" w:cs="Arial"/>
          <w:b/>
          <w:bCs/>
          <w:sz w:val="22"/>
          <w:szCs w:val="22"/>
        </w:rPr>
        <w:t xml:space="preserve">Fig. </w:t>
      </w:r>
      <w:r w:rsidR="00C35683" w:rsidRPr="00C35683">
        <w:rPr>
          <w:rFonts w:ascii="Arial" w:hAnsi="Arial" w:cs="Arial"/>
          <w:b/>
          <w:bCs/>
          <w:sz w:val="22"/>
          <w:szCs w:val="22"/>
        </w:rPr>
        <w:t>5A</w:t>
      </w:r>
      <w:r w:rsidR="00302349">
        <w:rPr>
          <w:rFonts w:ascii="Arial" w:hAnsi="Arial" w:cs="Arial"/>
          <w:b/>
          <w:bCs/>
          <w:sz w:val="22"/>
          <w:szCs w:val="22"/>
        </w:rPr>
        <w:t>, Fig. S</w:t>
      </w:r>
      <w:r w:rsidR="0090125D">
        <w:rPr>
          <w:rFonts w:ascii="Arial" w:hAnsi="Arial" w:cs="Arial"/>
          <w:b/>
          <w:bCs/>
          <w:sz w:val="22"/>
          <w:szCs w:val="22"/>
        </w:rPr>
        <w:t>5</w:t>
      </w:r>
      <w:ins w:id="86" w:author="Nawrocki, Cole C." w:date="2025-05-24T14:23:00Z" w16du:dateUtc="2025-05-24T18:23:00Z">
        <w:r w:rsidR="005A7F98">
          <w:rPr>
            <w:rFonts w:ascii="Arial" w:hAnsi="Arial" w:cs="Arial"/>
            <w:b/>
            <w:bCs/>
            <w:sz w:val="22"/>
            <w:szCs w:val="22"/>
          </w:rPr>
          <w:t>C</w:t>
        </w:r>
      </w:ins>
      <w:del w:id="87" w:author="Nawrocki, Cole C." w:date="2025-05-24T14:22:00Z" w16du:dateUtc="2025-05-24T18:22:00Z">
        <w:r w:rsidR="00302349" w:rsidDel="0057020C">
          <w:rPr>
            <w:rFonts w:ascii="Arial" w:hAnsi="Arial" w:cs="Arial"/>
            <w:b/>
            <w:bCs/>
            <w:sz w:val="22"/>
            <w:szCs w:val="22"/>
          </w:rPr>
          <w:delText>B</w:delText>
        </w:r>
      </w:del>
      <w:r w:rsidRPr="00C35683">
        <w:rPr>
          <w:rFonts w:ascii="Arial" w:hAnsi="Arial" w:cs="Arial"/>
          <w:sz w:val="22"/>
          <w:szCs w:val="22"/>
        </w:rPr>
        <w:t>)</w:t>
      </w:r>
      <w:r w:rsidRPr="00C35683">
        <w:rPr>
          <w:rFonts w:ascii="Arial" w:hAnsi="Arial" w:cs="Arial"/>
          <w:b/>
          <w:bCs/>
          <w:sz w:val="22"/>
          <w:szCs w:val="22"/>
        </w:rPr>
        <w:t>.</w:t>
      </w:r>
      <w:r w:rsidRPr="00C35683">
        <w:rPr>
          <w:rFonts w:ascii="Arial" w:hAnsi="Arial" w:cs="Arial"/>
          <w:sz w:val="22"/>
          <w:szCs w:val="22"/>
        </w:rPr>
        <w:t xml:space="preserve"> </w:t>
      </w:r>
      <w:ins w:id="88" w:author="Nawrocki, Cole C." w:date="2025-05-24T14:20:00Z" w16du:dateUtc="2025-05-24T18:20:00Z">
        <w:r w:rsidR="00EC56B0">
          <w:rPr>
            <w:rFonts w:ascii="Arial" w:hAnsi="Arial" w:cs="Arial"/>
            <w:sz w:val="22"/>
            <w:szCs w:val="22"/>
          </w:rPr>
          <w:t>Using this RNA</w:t>
        </w:r>
        <w:r w:rsidR="006E7EE1">
          <w:rPr>
            <w:rFonts w:ascii="Arial" w:hAnsi="Arial" w:cs="Arial"/>
            <w:sz w:val="22"/>
            <w:szCs w:val="22"/>
          </w:rPr>
          <w:t xml:space="preserve">-ISH expression </w:t>
        </w:r>
      </w:ins>
      <w:del w:id="89" w:author="Nawrocki, Cole C." w:date="2025-05-24T14:20:00Z" w16du:dateUtc="2025-05-24T18:20:00Z">
        <w:r w:rsidR="00DD3FB3" w:rsidDel="00EC56B0">
          <w:rPr>
            <w:rFonts w:ascii="Arial" w:hAnsi="Arial" w:cs="Arial"/>
            <w:sz w:val="22"/>
            <w:szCs w:val="22"/>
          </w:rPr>
          <w:delText xml:space="preserve">As for the spatial transcriptomic </w:delText>
        </w:r>
      </w:del>
      <w:r w:rsidR="00DD3FB3">
        <w:rPr>
          <w:rFonts w:ascii="Arial" w:hAnsi="Arial" w:cs="Arial"/>
          <w:sz w:val="22"/>
          <w:szCs w:val="22"/>
        </w:rPr>
        <w:t>data, p</w:t>
      </w:r>
      <w:r w:rsidRPr="00C35683">
        <w:rPr>
          <w:rFonts w:ascii="Arial" w:hAnsi="Arial" w:cs="Arial"/>
          <w:sz w:val="22"/>
          <w:szCs w:val="22"/>
        </w:rPr>
        <w:t xml:space="preserve">atient samples were divided into terciles based on the expression of each repeat RNA element. Patients with </w:t>
      </w:r>
      <w:ins w:id="90" w:author="Nawrocki, Cole C." w:date="2025-05-24T14:20:00Z" w16du:dateUtc="2025-05-24T18:20:00Z">
        <w:r w:rsidR="006E7EE1">
          <w:rPr>
            <w:rFonts w:ascii="Arial" w:hAnsi="Arial" w:cs="Arial"/>
            <w:sz w:val="22"/>
            <w:szCs w:val="22"/>
          </w:rPr>
          <w:t>LINE</w:t>
        </w:r>
      </w:ins>
      <w:ins w:id="91" w:author="Nawrocki, Cole C." w:date="2025-05-24T14:21:00Z" w16du:dateUtc="2025-05-24T18:21:00Z">
        <w:r w:rsidR="006E7EE1">
          <w:rPr>
            <w:rFonts w:ascii="Arial" w:hAnsi="Arial" w:cs="Arial"/>
            <w:sz w:val="22"/>
            <w:szCs w:val="22"/>
          </w:rPr>
          <w:t xml:space="preserve">1 </w:t>
        </w:r>
      </w:ins>
      <w:r w:rsidRPr="00C35683">
        <w:rPr>
          <w:rFonts w:ascii="Arial" w:hAnsi="Arial" w:cs="Arial"/>
          <w:sz w:val="22"/>
          <w:szCs w:val="22"/>
        </w:rPr>
        <w:t xml:space="preserve">expression in the upper tercile were designated as “high” and samples in the </w:t>
      </w:r>
      <w:r w:rsidR="004123BD" w:rsidRPr="00C35683">
        <w:rPr>
          <w:rFonts w:ascii="Arial" w:hAnsi="Arial" w:cs="Arial"/>
          <w:sz w:val="22"/>
          <w:szCs w:val="22"/>
        </w:rPr>
        <w:t xml:space="preserve">middle and </w:t>
      </w:r>
      <w:r w:rsidRPr="00C35683">
        <w:rPr>
          <w:rFonts w:ascii="Arial" w:hAnsi="Arial" w:cs="Arial"/>
          <w:sz w:val="22"/>
          <w:szCs w:val="22"/>
        </w:rPr>
        <w:t>lower tercile</w:t>
      </w:r>
      <w:r w:rsidR="004123BD" w:rsidRPr="00C35683">
        <w:rPr>
          <w:rFonts w:ascii="Arial" w:hAnsi="Arial" w:cs="Arial"/>
          <w:sz w:val="22"/>
          <w:szCs w:val="22"/>
        </w:rPr>
        <w:t>s</w:t>
      </w:r>
      <w:r w:rsidRPr="00C35683">
        <w:rPr>
          <w:rFonts w:ascii="Arial" w:hAnsi="Arial" w:cs="Arial"/>
          <w:sz w:val="22"/>
          <w:szCs w:val="22"/>
        </w:rPr>
        <w:t xml:space="preserve"> were designated as “low” (</w:t>
      </w:r>
      <w:r w:rsidRPr="00C35683">
        <w:rPr>
          <w:rFonts w:ascii="Arial" w:hAnsi="Arial" w:cs="Arial"/>
          <w:b/>
          <w:bCs/>
          <w:sz w:val="22"/>
          <w:szCs w:val="22"/>
        </w:rPr>
        <w:t xml:space="preserve">Fig. </w:t>
      </w:r>
      <w:r w:rsidR="00C35683" w:rsidRPr="00C35683">
        <w:rPr>
          <w:rFonts w:ascii="Arial" w:hAnsi="Arial" w:cs="Arial"/>
          <w:b/>
          <w:bCs/>
          <w:sz w:val="22"/>
          <w:szCs w:val="22"/>
        </w:rPr>
        <w:t>5B, Fig. S6</w:t>
      </w:r>
      <w:ins w:id="92" w:author="Nawrocki, Cole C." w:date="2025-05-24T14:21:00Z" w16du:dateUtc="2025-05-24T18:21:00Z">
        <w:r w:rsidR="001656B5">
          <w:rPr>
            <w:rFonts w:ascii="Arial" w:hAnsi="Arial" w:cs="Arial"/>
            <w:b/>
            <w:bCs/>
            <w:sz w:val="22"/>
            <w:szCs w:val="22"/>
          </w:rPr>
          <w:t>D</w:t>
        </w:r>
      </w:ins>
      <w:del w:id="93" w:author="Nawrocki, Cole C." w:date="2025-05-24T14:21:00Z" w16du:dateUtc="2025-05-24T18:21:00Z">
        <w:r w:rsidR="009E6B9D" w:rsidDel="001656B5">
          <w:rPr>
            <w:rFonts w:ascii="Arial" w:hAnsi="Arial" w:cs="Arial"/>
            <w:b/>
            <w:bCs/>
            <w:sz w:val="22"/>
            <w:szCs w:val="22"/>
          </w:rPr>
          <w:delText>C</w:delText>
        </w:r>
      </w:del>
      <w:r w:rsidRPr="00C35683">
        <w:rPr>
          <w:rFonts w:ascii="Arial" w:hAnsi="Arial" w:cs="Arial"/>
          <w:sz w:val="22"/>
          <w:szCs w:val="22"/>
        </w:rPr>
        <w:t xml:space="preserve">). </w:t>
      </w:r>
      <w:ins w:id="94" w:author="Nawrocki, Cole C." w:date="2025-05-24T14:23:00Z" w16du:dateUtc="2025-05-24T18:23:00Z">
        <w:r w:rsidR="00071C95">
          <w:rPr>
            <w:rFonts w:ascii="Arial" w:hAnsi="Arial" w:cs="Arial"/>
            <w:sz w:val="22"/>
            <w:szCs w:val="22"/>
          </w:rPr>
          <w:t xml:space="preserve">In this </w:t>
        </w:r>
      </w:ins>
      <w:del w:id="95" w:author="Nawrocki, Cole C." w:date="2025-05-24T14:23:00Z" w16du:dateUtc="2025-05-24T18:23:00Z">
        <w:r w:rsidR="00C35683" w:rsidDel="00071C95">
          <w:rPr>
            <w:rFonts w:ascii="Arial" w:hAnsi="Arial" w:cs="Arial"/>
            <w:sz w:val="22"/>
            <w:szCs w:val="22"/>
          </w:rPr>
          <w:delText xml:space="preserve">As for the spatial transcriptomic </w:delText>
        </w:r>
      </w:del>
      <w:r w:rsidR="00C35683">
        <w:rPr>
          <w:rFonts w:ascii="Arial" w:hAnsi="Arial" w:cs="Arial"/>
          <w:sz w:val="22"/>
          <w:szCs w:val="22"/>
        </w:rPr>
        <w:t xml:space="preserve">repeat </w:t>
      </w:r>
      <w:r w:rsidR="00C35683" w:rsidRPr="008071BB">
        <w:rPr>
          <w:rFonts w:ascii="Arial" w:hAnsi="Arial" w:cs="Arial"/>
          <w:sz w:val="22"/>
          <w:szCs w:val="22"/>
        </w:rPr>
        <w:t>RNA</w:t>
      </w:r>
      <w:ins w:id="96" w:author="Nawrocki, Cole C." w:date="2025-05-24T14:24:00Z" w16du:dateUtc="2025-05-24T18:24:00Z">
        <w:r w:rsidR="00071C95">
          <w:rPr>
            <w:rFonts w:ascii="Arial" w:hAnsi="Arial" w:cs="Arial"/>
            <w:sz w:val="22"/>
            <w:szCs w:val="22"/>
          </w:rPr>
          <w:t>-ISH</w:t>
        </w:r>
      </w:ins>
      <w:r w:rsidR="00C35683" w:rsidRPr="008071BB">
        <w:rPr>
          <w:rFonts w:ascii="Arial" w:hAnsi="Arial" w:cs="Arial"/>
          <w:sz w:val="22"/>
          <w:szCs w:val="22"/>
        </w:rPr>
        <w:t xml:space="preserve"> </w:t>
      </w:r>
      <w:r w:rsidR="00DD3FB3">
        <w:rPr>
          <w:rFonts w:ascii="Arial" w:hAnsi="Arial" w:cs="Arial"/>
          <w:sz w:val="22"/>
          <w:szCs w:val="22"/>
        </w:rPr>
        <w:t>dataset</w:t>
      </w:r>
      <w:r w:rsidR="00C35683" w:rsidRPr="008071BB">
        <w:rPr>
          <w:rFonts w:ascii="Arial" w:hAnsi="Arial" w:cs="Arial"/>
          <w:sz w:val="22"/>
          <w:szCs w:val="22"/>
        </w:rPr>
        <w:t>, the major repeat RNA species quantities were also well correlated with one another by RNA-ISH (</w:t>
      </w:r>
      <w:r w:rsidR="00C35683" w:rsidRPr="008071BB">
        <w:rPr>
          <w:rFonts w:ascii="Arial" w:hAnsi="Arial" w:cs="Arial"/>
          <w:b/>
          <w:bCs/>
          <w:sz w:val="22"/>
          <w:szCs w:val="22"/>
        </w:rPr>
        <w:t xml:space="preserve">Fig. </w:t>
      </w:r>
      <w:r w:rsidR="00DD3FB3">
        <w:rPr>
          <w:rFonts w:ascii="Arial" w:hAnsi="Arial" w:cs="Arial"/>
          <w:b/>
          <w:bCs/>
          <w:sz w:val="22"/>
          <w:szCs w:val="22"/>
        </w:rPr>
        <w:t>5</w:t>
      </w:r>
      <w:r w:rsidR="009E6B9D">
        <w:rPr>
          <w:rFonts w:ascii="Arial" w:hAnsi="Arial" w:cs="Arial"/>
          <w:b/>
          <w:bCs/>
          <w:sz w:val="22"/>
          <w:szCs w:val="22"/>
        </w:rPr>
        <w:t>C</w:t>
      </w:r>
      <w:r w:rsidR="00C35683" w:rsidRPr="008071BB">
        <w:rPr>
          <w:rFonts w:ascii="Arial" w:hAnsi="Arial" w:cs="Arial"/>
          <w:sz w:val="22"/>
          <w:szCs w:val="22"/>
        </w:rPr>
        <w:t>).</w:t>
      </w:r>
      <w:r w:rsidR="009E6B9D">
        <w:rPr>
          <w:rFonts w:ascii="Arial" w:hAnsi="Arial" w:cs="Arial"/>
          <w:sz w:val="22"/>
          <w:szCs w:val="22"/>
        </w:rPr>
        <w:t xml:space="preserve"> </w:t>
      </w:r>
      <w:del w:id="97" w:author="Nawrocki, Cole C." w:date="2025-05-24T14:24:00Z" w16du:dateUtc="2025-05-24T18:24:00Z">
        <w:r w:rsidR="009E6B9D" w:rsidDel="00E4004A">
          <w:rPr>
            <w:rFonts w:ascii="Arial" w:hAnsi="Arial" w:cs="Arial"/>
            <w:sz w:val="22"/>
            <w:szCs w:val="22"/>
          </w:rPr>
          <w:delText>We also noted that LINE1</w:delText>
        </w:r>
        <w:r w:rsidR="008B50E1" w:rsidDel="00E4004A">
          <w:rPr>
            <w:rFonts w:ascii="Arial" w:hAnsi="Arial" w:cs="Arial"/>
            <w:sz w:val="22"/>
            <w:szCs w:val="22"/>
          </w:rPr>
          <w:delText xml:space="preserve"> RNA-ISH expression was correlated with LINE1-ORF1 </w:delText>
        </w:r>
        <w:r w:rsidR="00275E56" w:rsidDel="00E4004A">
          <w:rPr>
            <w:rFonts w:ascii="Arial" w:hAnsi="Arial" w:cs="Arial"/>
            <w:sz w:val="22"/>
            <w:szCs w:val="22"/>
          </w:rPr>
          <w:delText xml:space="preserve">quantitive </w:delText>
        </w:r>
        <w:r w:rsidR="008B50E1" w:rsidDel="00E4004A">
          <w:rPr>
            <w:rFonts w:ascii="Arial" w:hAnsi="Arial" w:cs="Arial"/>
            <w:sz w:val="22"/>
            <w:szCs w:val="22"/>
          </w:rPr>
          <w:delText>IHC expression.</w:delText>
        </w:r>
        <w:r w:rsidR="00C35683" w:rsidRPr="008071BB" w:rsidDel="00E4004A">
          <w:rPr>
            <w:rFonts w:ascii="Arial" w:hAnsi="Arial" w:cs="Arial"/>
            <w:sz w:val="22"/>
            <w:szCs w:val="22"/>
          </w:rPr>
          <w:delText xml:space="preserve"> </w:delText>
        </w:r>
      </w:del>
      <w:r w:rsidRPr="008071BB">
        <w:rPr>
          <w:rFonts w:ascii="Arial" w:hAnsi="Arial" w:cs="Arial"/>
          <w:sz w:val="22"/>
          <w:szCs w:val="22"/>
        </w:rPr>
        <w:t xml:space="preserve">The relationship between expression of </w:t>
      </w:r>
      <w:r w:rsidR="008B50E1">
        <w:rPr>
          <w:rFonts w:ascii="Arial" w:hAnsi="Arial" w:cs="Arial"/>
          <w:sz w:val="22"/>
          <w:szCs w:val="22"/>
        </w:rPr>
        <w:t>LINE1</w:t>
      </w:r>
      <w:r w:rsidRPr="008071BB">
        <w:rPr>
          <w:rFonts w:ascii="Arial" w:hAnsi="Arial" w:cs="Arial"/>
          <w:sz w:val="22"/>
          <w:szCs w:val="22"/>
        </w:rPr>
        <w:t xml:space="preserve"> and overall survival (OS) was assessed using Kaplan Meier analysis and log-rank test to determine significance (</w:t>
      </w:r>
      <w:r w:rsidRPr="008071BB">
        <w:rPr>
          <w:rFonts w:ascii="Arial" w:hAnsi="Arial" w:cs="Arial"/>
          <w:b/>
          <w:bCs/>
          <w:sz w:val="22"/>
          <w:szCs w:val="22"/>
        </w:rPr>
        <w:t xml:space="preserve">Fig. </w:t>
      </w:r>
      <w:r w:rsidR="00C35683" w:rsidRPr="008071BB">
        <w:rPr>
          <w:rFonts w:ascii="Arial" w:hAnsi="Arial" w:cs="Arial"/>
          <w:b/>
          <w:bCs/>
          <w:sz w:val="22"/>
          <w:szCs w:val="22"/>
        </w:rPr>
        <w:t>5</w:t>
      </w:r>
      <w:r w:rsidR="008B50E1">
        <w:rPr>
          <w:rFonts w:ascii="Arial" w:hAnsi="Arial" w:cs="Arial"/>
          <w:b/>
          <w:bCs/>
          <w:sz w:val="22"/>
          <w:szCs w:val="22"/>
        </w:rPr>
        <w:t>D</w:t>
      </w:r>
      <w:r w:rsidRPr="008071BB">
        <w:rPr>
          <w:rFonts w:ascii="Arial" w:hAnsi="Arial" w:cs="Arial"/>
          <w:sz w:val="22"/>
          <w:szCs w:val="22"/>
        </w:rPr>
        <w:t xml:space="preserve">). </w:t>
      </w:r>
      <w:r w:rsidR="00C35683" w:rsidRPr="008071BB">
        <w:rPr>
          <w:rFonts w:ascii="Arial" w:hAnsi="Arial" w:cs="Arial"/>
          <w:sz w:val="22"/>
          <w:szCs w:val="22"/>
        </w:rPr>
        <w:t>H</w:t>
      </w:r>
      <w:r w:rsidRPr="008071BB">
        <w:rPr>
          <w:rFonts w:ascii="Arial" w:hAnsi="Arial" w:cs="Arial"/>
          <w:sz w:val="22"/>
          <w:szCs w:val="22"/>
        </w:rPr>
        <w:t>igh LINE1 expression was associated with worsened overall survival (</w:t>
      </w:r>
      <w:r w:rsidRPr="005F1E10">
        <w:rPr>
          <w:rFonts w:ascii="Arial" w:hAnsi="Arial"/>
          <w:sz w:val="22"/>
        </w:rPr>
        <w:t xml:space="preserve">median OS </w:t>
      </w:r>
      <w:r w:rsidR="001538AD">
        <w:rPr>
          <w:rFonts w:ascii="Arial" w:hAnsi="Arial" w:cs="Arial"/>
          <w:sz w:val="22"/>
          <w:szCs w:val="22"/>
        </w:rPr>
        <w:t>2</w:t>
      </w:r>
      <w:r w:rsidRPr="008071BB">
        <w:rPr>
          <w:rFonts w:ascii="Arial" w:hAnsi="Arial" w:cs="Arial"/>
          <w:sz w:val="22"/>
          <w:szCs w:val="22"/>
        </w:rPr>
        <w:t>.</w:t>
      </w:r>
      <w:r w:rsidR="001538AD">
        <w:rPr>
          <w:rFonts w:ascii="Arial" w:hAnsi="Arial" w:cs="Arial"/>
          <w:sz w:val="22"/>
          <w:szCs w:val="22"/>
        </w:rPr>
        <w:t>04</w:t>
      </w:r>
      <w:r w:rsidRPr="005F1E10">
        <w:rPr>
          <w:rFonts w:ascii="Arial" w:hAnsi="Arial"/>
          <w:sz w:val="22"/>
        </w:rPr>
        <w:t xml:space="preserve"> vs. </w:t>
      </w:r>
      <w:r w:rsidR="001538AD">
        <w:rPr>
          <w:rFonts w:ascii="Arial" w:hAnsi="Arial" w:cs="Arial"/>
          <w:sz w:val="22"/>
          <w:szCs w:val="22"/>
        </w:rPr>
        <w:t>undefined</w:t>
      </w:r>
      <w:r w:rsidRPr="005F1E10">
        <w:rPr>
          <w:rFonts w:ascii="Arial" w:hAnsi="Arial"/>
          <w:sz w:val="22"/>
        </w:rPr>
        <w:t xml:space="preserve"> years, p = 0.</w:t>
      </w:r>
      <w:r w:rsidRPr="008071BB">
        <w:rPr>
          <w:rFonts w:ascii="Arial" w:hAnsi="Arial" w:cs="Arial"/>
          <w:sz w:val="22"/>
          <w:szCs w:val="22"/>
        </w:rPr>
        <w:t>0</w:t>
      </w:r>
      <w:r w:rsidR="001538AD">
        <w:rPr>
          <w:rFonts w:ascii="Arial" w:hAnsi="Arial" w:cs="Arial"/>
          <w:sz w:val="22"/>
          <w:szCs w:val="22"/>
        </w:rPr>
        <w:t>1</w:t>
      </w:r>
      <w:r w:rsidRPr="008071BB">
        <w:rPr>
          <w:rFonts w:ascii="Arial" w:hAnsi="Arial" w:cs="Arial"/>
          <w:sz w:val="22"/>
          <w:szCs w:val="22"/>
        </w:rPr>
        <w:t xml:space="preserve">). </w:t>
      </w:r>
    </w:p>
    <w:p w14:paraId="4722E983" w14:textId="77777777" w:rsidR="002232A8" w:rsidRPr="00C35683" w:rsidRDefault="002232A8" w:rsidP="00C35683">
      <w:pPr>
        <w:spacing w:line="480" w:lineRule="auto"/>
        <w:ind w:firstLine="720"/>
        <w:jc w:val="both"/>
        <w:rPr>
          <w:rFonts w:ascii="Arial" w:hAnsi="Arial" w:cs="Arial"/>
          <w:sz w:val="22"/>
          <w:szCs w:val="22"/>
        </w:rPr>
      </w:pPr>
    </w:p>
    <w:p w14:paraId="1C967FA9" w14:textId="77777777" w:rsidR="00705FE7" w:rsidRPr="005F0F27" w:rsidRDefault="00705FE7" w:rsidP="00CA47B9">
      <w:pPr>
        <w:spacing w:line="480" w:lineRule="auto"/>
        <w:jc w:val="both"/>
        <w:rPr>
          <w:rFonts w:ascii="Arial" w:hAnsi="Arial" w:cs="Arial"/>
          <w:b/>
          <w:bCs/>
          <w:color w:val="000000" w:themeColor="text1"/>
          <w:sz w:val="22"/>
          <w:szCs w:val="22"/>
        </w:rPr>
      </w:pPr>
      <w:r w:rsidRPr="005F0F27">
        <w:rPr>
          <w:rFonts w:ascii="Arial" w:hAnsi="Arial" w:cs="Arial"/>
          <w:b/>
          <w:bCs/>
          <w:color w:val="000000" w:themeColor="text1"/>
          <w:sz w:val="22"/>
          <w:szCs w:val="22"/>
        </w:rPr>
        <w:t>DISCUSSION</w:t>
      </w:r>
    </w:p>
    <w:p w14:paraId="18091833" w14:textId="6799A171" w:rsidR="008D2AEA" w:rsidRDefault="008D2AEA" w:rsidP="008D2AEA">
      <w:pPr>
        <w:spacing w:line="480" w:lineRule="auto"/>
        <w:ind w:firstLine="720"/>
        <w:jc w:val="both"/>
        <w:rPr>
          <w:rFonts w:ascii="Arial" w:hAnsi="Arial" w:cs="Arial"/>
          <w:color w:val="000000" w:themeColor="text1"/>
          <w:sz w:val="22"/>
          <w:szCs w:val="22"/>
        </w:rPr>
      </w:pPr>
      <w:r w:rsidRPr="00F97CFF">
        <w:rPr>
          <w:rFonts w:ascii="Arial" w:hAnsi="Arial" w:cs="Arial"/>
          <w:color w:val="000000" w:themeColor="text1"/>
          <w:sz w:val="22"/>
          <w:szCs w:val="22"/>
        </w:rPr>
        <w:t>The development</w:t>
      </w:r>
      <w:r>
        <w:rPr>
          <w:rFonts w:ascii="Arial" w:hAnsi="Arial" w:cs="Arial"/>
          <w:color w:val="000000" w:themeColor="text1"/>
          <w:sz w:val="22"/>
          <w:szCs w:val="22"/>
        </w:rPr>
        <w:t xml:space="preserve">, </w:t>
      </w:r>
      <w:r w:rsidRPr="00F97CFF">
        <w:rPr>
          <w:rFonts w:ascii="Arial" w:hAnsi="Arial" w:cs="Arial"/>
          <w:color w:val="000000" w:themeColor="text1"/>
          <w:sz w:val="22"/>
          <w:szCs w:val="22"/>
        </w:rPr>
        <w:t>progression</w:t>
      </w:r>
      <w:r>
        <w:rPr>
          <w:rFonts w:ascii="Arial" w:hAnsi="Arial" w:cs="Arial"/>
          <w:color w:val="000000" w:themeColor="text1"/>
          <w:sz w:val="22"/>
          <w:szCs w:val="22"/>
        </w:rPr>
        <w:t>, and response to systemic therapy</w:t>
      </w:r>
      <w:r w:rsidRPr="00F97CFF">
        <w:rPr>
          <w:rFonts w:ascii="Arial" w:hAnsi="Arial" w:cs="Arial"/>
          <w:color w:val="000000" w:themeColor="text1"/>
          <w:sz w:val="22"/>
          <w:szCs w:val="22"/>
        </w:rPr>
        <w:t xml:space="preserve"> of hepatocellular carcinoma is influenced by complex interactions between </w:t>
      </w:r>
      <w:r>
        <w:rPr>
          <w:rFonts w:ascii="Arial" w:hAnsi="Arial" w:cs="Arial"/>
          <w:color w:val="000000" w:themeColor="text1"/>
          <w:sz w:val="22"/>
          <w:szCs w:val="22"/>
        </w:rPr>
        <w:t>cancer</w:t>
      </w:r>
      <w:r w:rsidRPr="00F97CFF">
        <w:rPr>
          <w:rFonts w:ascii="Arial" w:hAnsi="Arial" w:cs="Arial"/>
          <w:color w:val="000000" w:themeColor="text1"/>
          <w:sz w:val="22"/>
          <w:szCs w:val="22"/>
        </w:rPr>
        <w:t xml:space="preserve"> cells</w:t>
      </w:r>
      <w:r>
        <w:rPr>
          <w:rFonts w:ascii="Arial" w:hAnsi="Arial" w:cs="Arial"/>
          <w:color w:val="000000" w:themeColor="text1"/>
          <w:sz w:val="22"/>
          <w:szCs w:val="22"/>
        </w:rPr>
        <w:t xml:space="preserve"> and the stromal/</w:t>
      </w:r>
      <w:r w:rsidRPr="00F97CFF">
        <w:rPr>
          <w:rFonts w:ascii="Arial" w:hAnsi="Arial" w:cs="Arial"/>
          <w:color w:val="000000" w:themeColor="text1"/>
          <w:sz w:val="22"/>
          <w:szCs w:val="22"/>
        </w:rPr>
        <w:t xml:space="preserve">immune </w:t>
      </w:r>
      <w:r>
        <w:rPr>
          <w:rFonts w:ascii="Arial" w:hAnsi="Arial" w:cs="Arial"/>
          <w:color w:val="000000" w:themeColor="text1"/>
          <w:sz w:val="22"/>
          <w:szCs w:val="22"/>
        </w:rPr>
        <w:t xml:space="preserve">tumor microenvironment. </w:t>
      </w:r>
      <w:r w:rsidRPr="00F97CFF">
        <w:rPr>
          <w:rFonts w:ascii="Arial" w:hAnsi="Arial" w:cs="Arial"/>
          <w:color w:val="000000" w:themeColor="text1"/>
          <w:sz w:val="22"/>
          <w:szCs w:val="22"/>
        </w:rPr>
        <w:t xml:space="preserve">In this study, we </w:t>
      </w:r>
      <w:r>
        <w:rPr>
          <w:rFonts w:ascii="Arial" w:hAnsi="Arial" w:cs="Arial"/>
          <w:color w:val="000000" w:themeColor="text1"/>
          <w:sz w:val="22"/>
          <w:szCs w:val="22"/>
        </w:rPr>
        <w:t xml:space="preserve">utilized a single cell resolution spatial transcriptomic profiling technology to characterize how the HCC tumor microenvironment (TME) varies in a manner dependent on cancer cell expression of the LINE1 repeat RNA. The spatial molecular imaging platform and downstream computational analytic pipeline enabled accurate cell boundary segmentation and transcript detection enabled robust gene expression profiling of thousands of single cells per sample with retained spatial context. We identified and profiled tens of thousands of cells in the HCC TME, with stromal (endothelial and fibroblast) cells and lymphoid cells being </w:t>
      </w:r>
      <w:r>
        <w:rPr>
          <w:rFonts w:ascii="Arial" w:hAnsi="Arial" w:cs="Arial"/>
          <w:color w:val="000000" w:themeColor="text1"/>
          <w:sz w:val="22"/>
          <w:szCs w:val="22"/>
        </w:rPr>
        <w:lastRenderedPageBreak/>
        <w:t xml:space="preserve">the predominant non-malignant components. These findings underscore the privileged roles of T cells and endothelial cells as the most pertinent druggable targets in the HCC TME </w:t>
      </w:r>
      <w:r>
        <w:rPr>
          <w:rFonts w:ascii="Arial" w:hAnsi="Arial" w:cs="Arial"/>
          <w:color w:val="000000" w:themeColor="text1"/>
          <w:sz w:val="22"/>
          <w:szCs w:val="22"/>
        </w:rPr>
        <w:fldChar w:fldCharType="begin">
          <w:fldData xml:space="preserve">PEVuZE5vdGU+PENpdGU+PEF1dGhvcj5EdWNyZXV4PC9BdXRob3I+PFllYXI+MjAyMzwvWWVhcj48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PEVuZE5vdGU+PENpdGU+PEF1dGhvcj5EdWNyZXV4PC9BdXRob3I+PFllYXI+MjAyMzwvWWVhcj48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(43)</w:t>
      </w:r>
      <w:r>
        <w:rPr>
          <w:rFonts w:ascii="Arial" w:hAnsi="Arial" w:cs="Arial"/>
          <w:color w:val="000000" w:themeColor="text1"/>
          <w:sz w:val="22"/>
          <w:szCs w:val="22"/>
        </w:rPr>
        <w:fldChar w:fldCharType="end"/>
      </w:r>
      <w:r>
        <w:rPr>
          <w:rFonts w:ascii="Arial" w:hAnsi="Arial" w:cs="Arial"/>
          <w:color w:val="000000" w:themeColor="text1"/>
          <w:sz w:val="22"/>
          <w:szCs w:val="22"/>
        </w:rPr>
        <w:t>.</w:t>
      </w:r>
    </w:p>
    <w:p w14:paraId="2FF214F3" w14:textId="184AAC58" w:rsidR="008D2AEA" w:rsidRDefault="008D2AEA" w:rsidP="008D2AEA">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Given the prominent role of the LINE-1 retrotransposon in cancer </w:t>
      </w:r>
      <w:r>
        <w:rPr>
          <w:rFonts w:ascii="Arial" w:hAnsi="Arial" w:cs="Arial"/>
          <w:color w:val="000000" w:themeColor="text1"/>
          <w:sz w:val="22"/>
          <w:szCs w:val="22"/>
        </w:rPr>
        <w:fldChar w:fldCharType="begin"/>
      </w:r>
      <w:r w:rsidR="00964D47">
        <w:rPr>
          <w:rFonts w:ascii="Arial" w:hAnsi="Arial" w:cs="Arial"/>
          <w:color w:val="000000" w:themeColor="text1"/>
          <w:sz w:val="22"/>
          <w:szCs w:val="22"/>
        </w:rPr>
        <w:instrText xml:space="preserve"> ADDIN EN.CITE &lt;EndNote&gt;&lt;Cite&gt;&lt;Author&gt;Mendez-Dorantes&lt;/Author&gt;&lt;Year&gt;2023&lt;/Year&gt;&lt;RecNum&gt;2803&lt;/RecNum&gt;&lt;DisplayText&gt;(44)&lt;/DisplayText&gt;&lt;record&gt;&lt;rec-number&gt;2803&lt;/rec-number&gt;&lt;foreign-keys&gt;&lt;key app="EN" db-id="xtxvxzp5udswx8etd04pvepdspd5zddtzad9" timestamp="1747273385"&gt;2803&lt;/key&gt;&lt;/foreign-keys&gt;&lt;ref-type name="Journal Article"&gt;17&lt;/ref-type&gt;&lt;contributors&gt;&lt;authors&gt;&lt;author&gt;Mendez-Dorantes, C.&lt;/author&gt;&lt;author&gt;Burns, K. H.&lt;/author&gt;&lt;/authors&gt;&lt;/contributors&gt;&lt;auth-address&gt;Department of Pathology, Dana-Farber Cancer Institute, Boston, Massachusetts 02115, USA; kathleenh_burns@dfci.harvard.edu carlos_mendez-dorantes@dfci.harvard.edu.&amp;#xD;Department of Pathology, Harvard Medical School, Boston, Massachusetts 02115, USA.&amp;#xD;Broad Institute of Massachusetts Institute of Technology and Harvard, Cambridge, Massachusetts 02142, USA.&lt;/auth-address&gt;&lt;titles&gt;&lt;title&gt;LINE-1 retrotransposition and its deregulation in cancers: implications for therapeutic opportunities&lt;/title&gt;&lt;secondary-title&gt;Genes Dev&lt;/secondary-title&gt;&lt;/titles&gt;&lt;periodical&gt;&lt;full-title&gt;Genes Dev&lt;/full-title&gt;&lt;/periodical&gt;&lt;pages&gt;948-967&lt;/pages&gt;&lt;volume&gt;37&lt;/volume&gt;&lt;number&gt;21-24&lt;/number&gt;&lt;edition&gt;20231226&lt;/edition&gt;&lt;keywords&gt;&lt;keyword&gt;Humans&lt;/keyword&gt;&lt;keyword&gt;*Long Interspersed Nucleotide Elements/genetics&lt;/keyword&gt;&lt;keyword&gt;*Neoplasms/genetics/therapy&lt;/keyword&gt;&lt;keyword&gt;Rna&lt;/keyword&gt;&lt;keyword&gt;Proteins/genetics&lt;/keyword&gt;&lt;keyword&gt;Epigenesis, Genetic&lt;/keyword&gt;&lt;keyword&gt;LINE-1 retrotransposons&lt;/keyword&gt;&lt;keyword&gt;epigenetics&lt;/keyword&gt;&lt;keyword&gt;genome instability&lt;/keyword&gt;&lt;/keywords&gt;&lt;dates&gt;&lt;year&gt;2023&lt;/year&gt;&lt;pub-dates&gt;&lt;date&gt;Dec 26&lt;/date&gt;&lt;/pub-dates&gt;&lt;/dates&gt;&lt;isbn&gt;1549-5477 (Electronic)&amp;#xD;0890-9369 (Print)&amp;#xD;0890-9369 (Linking)&lt;/isbn&gt;&lt;accession-num&gt;38092519&lt;/accession-num&gt;&lt;urls&gt;&lt;related-urls&gt;&lt;url&gt;https://www.ncbi.nlm.nih.gov/pubmed/38092519&lt;/url&gt;&lt;/related-urls&gt;&lt;/urls&gt;&lt;custom2&gt;PMC10760644&lt;/custom2&gt;&lt;electronic-resource-num&gt;10.1101/gad.351051.123&lt;/electronic-resource-num&gt;&lt;remote-database-name&gt;Medline&lt;/remote-database-name&gt;&lt;remote-database-provider&gt;NLM&lt;/remote-database-provider&gt;&lt;/record&gt;&lt;/Cite&gt;&lt;/EndNote&gt;</w:instrText>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(44)</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we chose to focus first on LINE-1 expression as a marker of aggressive cancer phenotype. We found that LINE-1 expression correlated with expression of repeat RNAs HSATII and HERV-K, consistent with coordinate de-repression of these critical repeat elements observed other cancer types </w:t>
      </w:r>
      <w:r>
        <w:rPr>
          <w:rFonts w:ascii="Arial" w:hAnsi="Arial" w:cs="Arial"/>
          <w:color w:val="000000" w:themeColor="text1"/>
          <w:sz w:val="22"/>
          <w:szCs w:val="22"/>
        </w:rPr>
        <w:fldChar w:fldCharType="begin">
          <w:fldData xml:space="preserve">PEVuZE5vdGU+PENpdGU+PEF1dGhvcj5UaW5nPC9BdXRob3I+PFllYXI+MjAxMTwvWWVhcj48UmVj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PEVuZE5vdGU+PENpdGU+PEF1dGhvcj5UaW5nPC9BdXRob3I+PFllYXI+MjAxMTwvWWVhcj48UmVj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LINE1-high tumors and single cells exhibited an aggressive stem-like (POU5F1, TWIST2 </w:t>
      </w:r>
      <w:r>
        <w:rPr>
          <w:rFonts w:ascii="Arial" w:hAnsi="Arial" w:cs="Arial"/>
          <w:color w:val="000000" w:themeColor="text1"/>
          <w:sz w:val="22"/>
          <w:szCs w:val="22"/>
        </w:rPr>
        <w:fldChar w:fldCharType="begin"/>
      </w:r>
      <w:r w:rsidR="00964D47">
        <w:rPr>
          <w:rFonts w:ascii="Arial" w:hAnsi="Arial" w:cs="Arial"/>
          <w:color w:val="000000" w:themeColor="text1"/>
          <w:sz w:val="22"/>
          <w:szCs w:val="22"/>
        </w:rPr>
        <w:instrText xml:space="preserve"> ADDIN EN.CITE &lt;EndNote&gt;&lt;Cite&gt;&lt;Author&gt;Lambert&lt;/Author&gt;&lt;Year&gt;2021&lt;/Year&gt;&lt;RecNum&gt;2804&lt;/RecNum&gt;&lt;DisplayText&gt;(46)&lt;/DisplayText&gt;&lt;record&gt;&lt;rec-number&gt;2804&lt;/rec-number&gt;&lt;foreign-keys&gt;&lt;key app="EN" db-id="xtxvxzp5udswx8etd04pvepdspd5zddtzad9" timestamp="1747273754"&gt;2804&lt;/key&gt;&lt;/foreign-keys&gt;&lt;ref-type name="Journal Article"&gt;17&lt;/ref-type&gt;&lt;contributors&gt;&lt;authors&gt;&lt;author&gt;Lambert, A. W.&lt;/author&gt;&lt;author&gt;Weinberg, R. A.&lt;/author&gt;&lt;/authors&gt;&lt;/contributors&gt;&lt;auth-address&gt;Whitehead Institute for Biomedical Research, Cambridge, MA, USA.&amp;#xD;Whitehead Institute for Biomedical Research, Cambridge, MA, USA. weinberg@wi.mit.edu.&amp;#xD;Department of Biology, Massachusetts Institute of Technology, Cambridge, MA, USA. weinberg@wi.mit.edu.&amp;#xD;MIT Ludwig Center for Molecular Oncology, Cambridge, MA, USA. weinberg@wi.mit.edu.&lt;/auth-address&gt;&lt;titles&gt;&lt;title&gt;Linking EMT programmes to normal and neoplastic epithelial stem cells&lt;/title&gt;&lt;secondary-title&gt;Nat Rev Cancer&lt;/secondary-title&gt;&lt;/titles&gt;&lt;periodical&gt;&lt;full-title&gt;Nat Rev Cancer&lt;/full-title&gt;&lt;/periodical&gt;&lt;pages&gt;325-338&lt;/pages&gt;&lt;volume&gt;21&lt;/volume&gt;&lt;number&gt;5&lt;/number&gt;&lt;edition&gt;20210205&lt;/edition&gt;&lt;keywords&gt;&lt;keyword&gt;Animals&lt;/keyword&gt;&lt;keyword&gt;*Cell Differentiation&lt;/keyword&gt;&lt;keyword&gt;Epithelial Cells/*pathology&lt;/keyword&gt;&lt;keyword&gt;*Epithelial-Mesenchymal Transition&lt;/keyword&gt;&lt;keyword&gt;Humans&lt;/keyword&gt;&lt;keyword&gt;Neoplasms/*pathology/*therapy&lt;/keyword&gt;&lt;keyword&gt;Neoplastic Stem Cells/*pathology&lt;/keyword&gt;&lt;/keywords&gt;&lt;dates&gt;&lt;year&gt;2021&lt;/year&gt;&lt;pub-dates&gt;&lt;date&gt;May&lt;/date&gt;&lt;/pub-dates&gt;&lt;/dates&gt;&lt;isbn&gt;1474-1768 (Electronic)&amp;#xD;1474-175X (Linking)&lt;/isbn&gt;&lt;accession-num&gt;33547455&lt;/accession-num&gt;&lt;urls&gt;&lt;related-urls&gt;&lt;url&gt;https://www.ncbi.nlm.nih.gov/pubmed/33547455&lt;/url&gt;&lt;/related-urls&gt;&lt;/urls&gt;&lt;electronic-resource-num&gt;10.1038/s41568-021-00332-6&lt;/electronic-resource-num&gt;&lt;remote-database-name&gt;Medline&lt;/remote-database-name&gt;&lt;remote-database-provider&gt;NLM&lt;/remote-database-provider&gt;&lt;/record&gt;&lt;/Cite&gt;&lt;/EndNote&gt;</w:instrText>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(46)</w:t>
      </w:r>
      <w:r>
        <w:rPr>
          <w:rFonts w:ascii="Arial" w:hAnsi="Arial" w:cs="Arial"/>
          <w:color w:val="000000" w:themeColor="text1"/>
          <w:sz w:val="22"/>
          <w:szCs w:val="22"/>
        </w:rPr>
        <w:fldChar w:fldCharType="end"/>
      </w:r>
      <w:r>
        <w:rPr>
          <w:rFonts w:ascii="Arial" w:hAnsi="Arial" w:cs="Arial"/>
          <w:color w:val="000000" w:themeColor="text1"/>
          <w:sz w:val="22"/>
          <w:szCs w:val="22"/>
        </w:rPr>
        <w:t>) and immune suppressive phenotype (PDCD1); LINE1-low tumor and single cell expression profiles showed less aggressive, more well-differentiated hepatocyte features (SAA1/2, A</w:t>
      </w:r>
      <w:ins w:id="98" w:author="Nawrocki, Cole C." w:date="2025-05-24T14:27:00Z" w16du:dateUtc="2025-05-24T18:27:00Z">
        <w:r w:rsidR="009D3569">
          <w:rPr>
            <w:rFonts w:ascii="Arial" w:hAnsi="Arial" w:cs="Arial"/>
            <w:color w:val="000000" w:themeColor="text1"/>
            <w:sz w:val="22"/>
            <w:szCs w:val="22"/>
          </w:rPr>
          <w:t>PO</w:t>
        </w:r>
      </w:ins>
      <w:del w:id="99" w:author="Nawrocki, Cole C." w:date="2025-05-24T14:27:00Z" w16du:dateUtc="2025-05-24T18:27:00Z">
        <w:r w:rsidDel="009D3569">
          <w:rPr>
            <w:rFonts w:ascii="Arial" w:hAnsi="Arial" w:cs="Arial"/>
            <w:color w:val="000000" w:themeColor="text1"/>
            <w:sz w:val="22"/>
            <w:szCs w:val="22"/>
          </w:rPr>
          <w:delText>po</w:delText>
        </w:r>
      </w:del>
      <w:r>
        <w:rPr>
          <w:rFonts w:ascii="Arial" w:hAnsi="Arial" w:cs="Arial"/>
          <w:color w:val="000000" w:themeColor="text1"/>
          <w:sz w:val="22"/>
          <w:szCs w:val="22"/>
        </w:rPr>
        <w:t xml:space="preserve">A1). Leveraging the retained spatial data in combination with single cell expression profiling allowed detailed analysis of the microscopic cellular neighborhoods associated with LINE1 expression. We noted that LINE-1 cancer cell expression was correlated with significant differences in the TME. Whereas LINE-1 high cells tended to surround themselves with additional LINE-1 high cells, LINE-1 low cells associated with other LINE-1 low cells and immune cell aggregates. Other groups have shown that “tertiary lymphoid structures” (TLSs) in HCC </w:t>
      </w:r>
      <w:r>
        <w:rPr>
          <w:rFonts w:ascii="Arial" w:hAnsi="Arial" w:cs="Arial"/>
          <w:color w:val="000000" w:themeColor="text1"/>
          <w:sz w:val="22"/>
          <w:szCs w:val="22"/>
        </w:rPr>
        <w:fldChar w:fldCharType="begin">
          <w:fldData xml:space="preserve">PEVuZE5vdGU+PENpdGU+PEF1dGhvcj5TaHU8L0F1dGhvcj48WWVhcj4yMDI0PC9ZZWFyPjxSZWNO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=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PEVuZE5vdGU+PENpdGU+PEF1dGhvcj5TaHU8L0F1dGhvcj48WWVhcj4yMDI0PC9ZZWFyPjxSZWNO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=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“immunity hubs” in non-small cell lung cancer </w:t>
      </w:r>
      <w:r>
        <w:rPr>
          <w:rFonts w:ascii="Arial" w:hAnsi="Arial" w:cs="Arial"/>
          <w:color w:val="000000" w:themeColor="text1"/>
          <w:sz w:val="22"/>
          <w:szCs w:val="22"/>
        </w:rPr>
        <w:fldChar w:fldCharType="begin">
          <w:fldData xml:space="preserve">PEVuZE5vdGU+PENpdGU+PEF1dGhvcj5DaGVuPC9BdXRob3I+PFllYXI+MjAyNDwvWWVhcj48UmVj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==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PEVuZE5vdGU+PENpdGU+PEF1dGhvcj5DaGVuPC9BdXRob3I+PFllYXI+MjAyNDwvWWVhcj48UmVj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==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correlate with effective anti-tumor immune responses. Our findings suggest that LINE-1 overexpression may serve as a biomarker for ineffectively organized immune responses to cancer and imply that disrupting LINE-1 effects may augment anti-tumor immunity.</w:t>
      </w:r>
    </w:p>
    <w:p w14:paraId="751A7F7F" w14:textId="15338F93" w:rsidR="008D2AEA" w:rsidRDefault="008D2AEA" w:rsidP="008D2AEA">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We validated our findings with a</w:t>
      </w:r>
      <w:ins w:id="100" w:author="Nawrocki, Cole C." w:date="2025-05-24T14:28:00Z" w16du:dateUtc="2025-05-24T18:28:00Z">
        <w:r w:rsidR="00475803">
          <w:rPr>
            <w:rFonts w:ascii="Arial" w:hAnsi="Arial" w:cs="Arial"/>
            <w:color w:val="000000" w:themeColor="text1"/>
            <w:sz w:val="22"/>
            <w:szCs w:val="22"/>
          </w:rPr>
          <w:t xml:space="preserve">n extended cohort </w:t>
        </w:r>
      </w:ins>
      <w:del w:id="101" w:author="Nawrocki, Cole C." w:date="2025-05-24T14:28:00Z" w16du:dateUtc="2025-05-24T18:28:00Z">
        <w:r w:rsidDel="00475803">
          <w:rPr>
            <w:rFonts w:ascii="Arial" w:hAnsi="Arial" w:cs="Arial"/>
            <w:color w:val="000000" w:themeColor="text1"/>
            <w:sz w:val="22"/>
            <w:szCs w:val="22"/>
          </w:rPr>
          <w:delText xml:space="preserve"> larger </w:delText>
        </w:r>
      </w:del>
      <w:r>
        <w:rPr>
          <w:rFonts w:ascii="Arial" w:hAnsi="Arial" w:cs="Arial"/>
          <w:color w:val="000000" w:themeColor="text1"/>
          <w:sz w:val="22"/>
          <w:szCs w:val="22"/>
        </w:rPr>
        <w:t xml:space="preserve">of RNA-ISH specimens, confirming coordinate expression of LINE-1 with other repeat RNA elements. We also noted that high expression of LINE-1 in HCC tissue specimens was associated with poorer survival, consistent with prior work in other tumor types </w:t>
      </w:r>
      <w:r>
        <w:rPr>
          <w:rFonts w:ascii="Arial" w:hAnsi="Arial" w:cs="Arial"/>
          <w:color w:val="000000" w:themeColor="text1"/>
          <w:sz w:val="22"/>
          <w:szCs w:val="22"/>
        </w:rPr>
        <w:fldChar w:fldCharType="begin">
          <w:fldData xml:space="preserve">PEVuZE5vdGU+PENpdGU+PEF1dGhvcj5ZZTwvQXV0aG9yPjxZZWFyPjIwMTc8L1llYXI+PFJlY051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PEVuZE5vdGU+PENpdGU+PEF1dGhvcj5ZZTwvQXV0aG9yPjxZZWFyPjIwMTc8L1llYXI+PFJlY051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(48</w:t>
      </w:r>
      <w:ins w:id="102" w:author="Nawrocki, Cole C." w:date="2025-05-24T14:29:00Z" w16du:dateUtc="2025-05-24T18:29:00Z">
        <w:r w:rsidR="001966A9">
          <w:rPr>
            <w:rFonts w:ascii="Arial" w:hAnsi="Arial" w:cs="Arial"/>
            <w:noProof/>
            <w:color w:val="000000" w:themeColor="text1"/>
            <w:sz w:val="22"/>
            <w:szCs w:val="22"/>
          </w:rPr>
          <w:t>-</w:t>
        </w:r>
      </w:ins>
      <w:del w:id="103" w:author="Nawrocki, Cole C." w:date="2025-05-24T14:29:00Z" w16du:dateUtc="2025-05-24T18:29:00Z">
        <w:r w:rsidR="00964D47" w:rsidDel="001966A9">
          <w:rPr>
            <w:rFonts w:ascii="Arial" w:hAnsi="Arial" w:cs="Arial"/>
            <w:noProof/>
            <w:color w:val="000000" w:themeColor="text1"/>
            <w:sz w:val="22"/>
            <w:szCs w:val="22"/>
          </w:rPr>
          <w:delText>,</w:delText>
        </w:r>
      </w:del>
      <w:r w:rsidR="00964D47">
        <w:rPr>
          <w:rFonts w:ascii="Arial" w:hAnsi="Arial" w:cs="Arial"/>
          <w:noProof/>
          <w:color w:val="000000" w:themeColor="text1"/>
          <w:sz w:val="22"/>
          <w:szCs w:val="22"/>
        </w:rPr>
        <w:t>49)</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in hepatitis B driven HCC </w:t>
      </w:r>
      <w:r>
        <w:rPr>
          <w:rFonts w:ascii="Arial" w:hAnsi="Arial" w:cs="Arial"/>
          <w:color w:val="000000" w:themeColor="text1"/>
          <w:sz w:val="22"/>
          <w:szCs w:val="22"/>
        </w:rPr>
        <w:fldChar w:fldCharType="begin">
          <w:fldData xml:space="preserve">PEVuZE5vdGU+PENpdGU+PEF1dGhvcj5MYXU8L0F1dGhvcj48WWVhcj4yMDE0PC9ZZWFyPjxSZWNO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PEVuZE5vdGU+PENpdGU+PEF1dGhvcj5MYXU8L0F1dGhvcj48WWVhcj4yMDE0PC9ZZWFyPjxSZWNO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(33)</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Other analyses have identified hypomethylation of LINE-1 as adverse prognostic factors in various HCC subsets </w:t>
      </w:r>
      <w:r w:rsidRPr="0013329C">
        <w:rPr>
          <w:rFonts w:ascii="Arial" w:hAnsi="Arial" w:cs="Arial"/>
          <w:sz w:val="22"/>
          <w:szCs w:val="22"/>
        </w:rPr>
        <w:fldChar w:fldCharType="begin">
          <w:fldData xml:space="preserve">PEVuZE5vdGU+PENpdGU+PEF1dGhvcj5IYXJhZGE8L0F1dGhvcj48WWVhcj4yMDE1PC9ZZWFyPjxS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</w:fldData>
        </w:fldChar>
      </w:r>
      <w:r w:rsidR="00964D47">
        <w:rPr>
          <w:rFonts w:ascii="Arial" w:hAnsi="Arial" w:cs="Arial"/>
          <w:sz w:val="22"/>
          <w:szCs w:val="22"/>
        </w:rPr>
        <w:instrText xml:space="preserve"> ADDIN EN.CITE </w:instrText>
      </w:r>
      <w:r w:rsidR="00964D47">
        <w:rPr>
          <w:rFonts w:ascii="Arial" w:hAnsi="Arial" w:cs="Arial"/>
          <w:sz w:val="22"/>
          <w:szCs w:val="22"/>
        </w:rPr>
        <w:fldChar w:fldCharType="begin">
          <w:fldData xml:space="preserve">PEVuZE5vdGU+PENpdGU+PEF1dGhvcj5IYXJhZGE8L0F1dGhvcj48WWVhcj4yMDE1PC9ZZWFyPjxS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</w:fldData>
        </w:fldChar>
      </w:r>
      <w:r w:rsidR="00964D47">
        <w:rPr>
          <w:rFonts w:ascii="Arial" w:hAnsi="Arial" w:cs="Arial"/>
          <w:sz w:val="22"/>
          <w:szCs w:val="22"/>
        </w:rPr>
        <w:instrText xml:space="preserve"> ADDIN EN.CITE.DATA </w:instrText>
      </w:r>
      <w:r w:rsidR="00964D47">
        <w:rPr>
          <w:rFonts w:ascii="Arial" w:hAnsi="Arial" w:cs="Arial"/>
          <w:sz w:val="22"/>
          <w:szCs w:val="22"/>
        </w:rPr>
      </w:r>
      <w:r w:rsidR="00964D47">
        <w:rPr>
          <w:rFonts w:ascii="Arial" w:hAnsi="Arial" w:cs="Arial"/>
          <w:sz w:val="22"/>
          <w:szCs w:val="22"/>
        </w:rPr>
        <w:fldChar w:fldCharType="end"/>
      </w:r>
      <w:r w:rsidRPr="0013329C">
        <w:rPr>
          <w:rFonts w:ascii="Arial" w:hAnsi="Arial" w:cs="Arial"/>
          <w:sz w:val="22"/>
          <w:szCs w:val="22"/>
        </w:rPr>
      </w:r>
      <w:r w:rsidRPr="0013329C">
        <w:rPr>
          <w:rFonts w:ascii="Arial" w:hAnsi="Arial" w:cs="Arial"/>
          <w:sz w:val="22"/>
          <w:szCs w:val="22"/>
        </w:rPr>
        <w:fldChar w:fldCharType="separate"/>
      </w:r>
      <w:r w:rsidR="00964D47">
        <w:rPr>
          <w:rFonts w:ascii="Arial" w:hAnsi="Arial" w:cs="Arial"/>
          <w:noProof/>
          <w:sz w:val="22"/>
          <w:szCs w:val="22"/>
        </w:rPr>
        <w:t>(27-30)</w:t>
      </w:r>
      <w:r w:rsidRPr="0013329C">
        <w:rPr>
          <w:rFonts w:ascii="Arial" w:hAnsi="Arial" w:cs="Arial"/>
          <w:sz w:val="22"/>
          <w:szCs w:val="22"/>
        </w:rPr>
        <w:fldChar w:fldCharType="end"/>
      </w:r>
      <w:r>
        <w:rPr>
          <w:rFonts w:ascii="Arial" w:hAnsi="Arial" w:cs="Arial"/>
          <w:color w:val="000000" w:themeColor="text1"/>
          <w:sz w:val="22"/>
          <w:szCs w:val="22"/>
        </w:rPr>
        <w:t xml:space="preserve">. Our study is the first to identify LINE-1 transcript expression as a potential biomarker of poor prognosis in HCC. Given the observation that robust pre-resection immune infiltrates </w:t>
      </w:r>
      <w:r>
        <w:rPr>
          <w:rFonts w:ascii="Arial" w:hAnsi="Arial" w:cs="Arial"/>
          <w:color w:val="000000" w:themeColor="text1"/>
          <w:sz w:val="22"/>
          <w:szCs w:val="22"/>
        </w:rPr>
        <w:lastRenderedPageBreak/>
        <w:t xml:space="preserve">correlate with good surgical outcomes in HCC </w:t>
      </w:r>
      <w:r>
        <w:rPr>
          <w:rFonts w:ascii="Arial" w:hAnsi="Arial" w:cs="Arial"/>
          <w:color w:val="000000" w:themeColor="text1"/>
          <w:sz w:val="22"/>
          <w:szCs w:val="22"/>
        </w:rPr>
        <w:fldChar w:fldCharType="begin">
          <w:fldData xml:space="preserve">PEVuZE5vdGU+PENpdGU+PEF1dGhvcj5TaHU8L0F1dGhvcj48WWVhcj4yMDI0PC9ZZWFyPjxSZWNO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=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PEVuZE5vdGU+PENpdGU+PEF1dGhvcj5TaHU8L0F1dGhvcj48WWVhcj4yMDI0PC9ZZWFyPjxSZWNO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=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(47)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other </w:t>
      </w:r>
      <w:r>
        <w:rPr>
          <w:rFonts w:ascii="Arial" w:hAnsi="Arial" w:cs="Arial"/>
          <w:color w:val="000000" w:themeColor="text1"/>
          <w:sz w:val="22"/>
          <w:szCs w:val="22"/>
        </w:rPr>
        <w:fldChar w:fldCharType="begin">
          <w:fldData xml:space="preserve">PEVuZE5vdGU+PENpdGU+PEF1dGhvcj5CYWxhY2hhbmRyYW48L0F1dGhvcj48WWVhcj4yMDE3PC9Z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PEVuZE5vdGU+PENpdGU+PEF1dGhvcj5CYWxhY2hhbmRyYW48L0F1dGhvcj48WWVhcj4yMDE3PC9Z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(50)</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cancers</w:t>
      </w:r>
      <w:del w:id="104" w:author="Nawrocki, Cole C." w:date="2025-05-24T14:30:00Z" w16du:dateUtc="2025-05-24T18:30:00Z">
        <w:r w:rsidDel="000152CC">
          <w:rPr>
            <w:rFonts w:ascii="Arial" w:hAnsi="Arial" w:cs="Arial"/>
            <w:color w:val="000000" w:themeColor="text1"/>
            <w:sz w:val="22"/>
            <w:szCs w:val="22"/>
          </w:rPr>
          <w:delText xml:space="preserve"> </w:delText>
        </w:r>
      </w:del>
      <w:r>
        <w:rPr>
          <w:rFonts w:ascii="Arial" w:hAnsi="Arial" w:cs="Arial"/>
          <w:color w:val="000000" w:themeColor="text1"/>
          <w:sz w:val="22"/>
          <w:szCs w:val="22"/>
        </w:rPr>
        <w:t>, LINE-1 associated immune disarray may be driver of this effect.</w:t>
      </w:r>
    </w:p>
    <w:p w14:paraId="149A2772" w14:textId="6ECB0EAD" w:rsidR="008D2AEA" w:rsidRDefault="008D2AEA" w:rsidP="008D2AEA">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Our study implies that LINE-1 – and perhaps additional co-regulated repeat RNAs such as HSATII and HERV-K –</w:t>
      </w:r>
      <w:r w:rsidRPr="00F97CFF">
        <w:rPr>
          <w:rFonts w:ascii="Arial" w:hAnsi="Arial" w:cs="Arial"/>
          <w:color w:val="000000" w:themeColor="text1"/>
          <w:sz w:val="22"/>
          <w:szCs w:val="22"/>
        </w:rPr>
        <w:t xml:space="preserve"> may also represent potential novel therapeutic targets</w:t>
      </w:r>
      <w:r>
        <w:rPr>
          <w:rFonts w:ascii="Arial" w:hAnsi="Arial" w:cs="Arial"/>
          <w:color w:val="000000" w:themeColor="text1"/>
          <w:sz w:val="22"/>
          <w:szCs w:val="22"/>
        </w:rPr>
        <w:t xml:space="preserve"> in HCC. </w:t>
      </w:r>
      <w:r w:rsidRPr="00F97CFF">
        <w:rPr>
          <w:rFonts w:ascii="Arial" w:hAnsi="Arial" w:cs="Arial"/>
          <w:color w:val="000000" w:themeColor="text1"/>
          <w:sz w:val="22"/>
          <w:szCs w:val="22"/>
        </w:rPr>
        <w:t xml:space="preserve">HERV-K is considered the most </w:t>
      </w:r>
      <w:r>
        <w:rPr>
          <w:rFonts w:ascii="Arial" w:hAnsi="Arial" w:cs="Arial"/>
          <w:color w:val="000000" w:themeColor="text1"/>
          <w:sz w:val="22"/>
          <w:szCs w:val="22"/>
        </w:rPr>
        <w:t>translationally</w:t>
      </w:r>
      <w:r w:rsidRPr="00F97CFF">
        <w:rPr>
          <w:rFonts w:ascii="Arial" w:hAnsi="Arial" w:cs="Arial"/>
          <w:color w:val="000000" w:themeColor="text1"/>
          <w:sz w:val="22"/>
          <w:szCs w:val="22"/>
        </w:rPr>
        <w:t xml:space="preserve"> active of the endogenous retroviruses, encoding for proviral Gag, Pro, Pol, and Env proteins </w:t>
      </w:r>
      <w:r w:rsidRPr="00F97CFF">
        <w:rPr>
          <w:rFonts w:ascii="Arial" w:hAnsi="Arial" w:cs="Arial"/>
          <w:color w:val="000000" w:themeColor="text1"/>
          <w:sz w:val="22"/>
          <w:szCs w:val="22"/>
        </w:rPr>
        <w:fldChar w:fldCharType="begin">
          <w:fldData xml:space="preserve">PEVuZE5vdGU+PENpdGUgRXhjbHVkZVllYXI9IjEiPjxBdXRob3I+VMO2bmplczwvQXV0aG9yPjxZ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==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PEVuZE5vdGU+PENpdGUgRXhjbHVkZVllYXI9IjEiPjxBdXRob3I+VMO2bmplczwvQXV0aG9yPjxZ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==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sidRPr="00F97CFF">
        <w:rPr>
          <w:rFonts w:ascii="Arial" w:hAnsi="Arial" w:cs="Arial"/>
          <w:color w:val="000000" w:themeColor="text1"/>
          <w:sz w:val="22"/>
          <w:szCs w:val="22"/>
        </w:rPr>
      </w:r>
      <w:r w:rsidRPr="00F97CFF">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(51)</w:t>
      </w:r>
      <w:r w:rsidRPr="00F97CFF">
        <w:rPr>
          <w:rFonts w:ascii="Arial" w:hAnsi="Arial" w:cs="Arial"/>
          <w:color w:val="000000" w:themeColor="text1"/>
          <w:sz w:val="22"/>
          <w:szCs w:val="22"/>
        </w:rPr>
        <w:fldChar w:fldCharType="end"/>
      </w:r>
      <w:r w:rsidRPr="00F97CFF">
        <w:rPr>
          <w:rFonts w:ascii="Arial" w:hAnsi="Arial" w:cs="Arial"/>
          <w:color w:val="000000" w:themeColor="text1"/>
          <w:sz w:val="22"/>
          <w:szCs w:val="22"/>
        </w:rPr>
        <w:t xml:space="preserve">. Specific targeting of HERV-K proteins with monoclonal antibodies </w:t>
      </w:r>
      <w:r w:rsidRPr="00F97CFF">
        <w:rPr>
          <w:rFonts w:ascii="Arial" w:hAnsi="Arial" w:cs="Arial"/>
          <w:color w:val="000000" w:themeColor="text1"/>
          <w:sz w:val="22"/>
          <w:szCs w:val="22"/>
        </w:rPr>
        <w:fldChar w:fldCharType="begin"/>
      </w:r>
      <w:r w:rsidR="00964D47">
        <w:rPr>
          <w:rFonts w:ascii="Arial" w:hAnsi="Arial" w:cs="Arial"/>
          <w:color w:val="000000" w:themeColor="text1"/>
          <w:sz w:val="22"/>
          <w:szCs w:val="22"/>
        </w:rPr>
        <w:instrText xml:space="preserve"> ADDIN EN.CITE &lt;EndNote&gt;&lt;Cite ExcludeYear="1"&gt;&lt;Author&gt;Wang-Johanning&lt;/Author&gt;&lt;Year&gt;2012&lt;/Year&gt;&lt;RecNum&gt;59&lt;/RecNum&gt;&lt;DisplayText&gt;(52)&lt;/DisplayText&gt;&lt;record&gt;&lt;rec-number&gt;59&lt;/rec-number&gt;&lt;foreign-keys&gt;&lt;key app="EN" db-id="tpfzdzse7dfv0ie9wecv2dxyfffdevav5t29" timestamp="1700207733" guid="e081b58b-8e39-431a-b7a2-5dc0b99ae660"&gt;59&lt;/key&gt;&lt;/foreign-keys&gt;&lt;ref-type name="Journal Article"&gt;17&lt;/ref-type&gt;&lt;contributors&gt;&lt;authors&gt;&lt;author&gt;Wang-Johanning, Feng&lt;/author&gt;&lt;author&gt;Rycaj, Kiera&lt;/author&gt;&lt;author&gt;Plummer, Joshua B.&lt;/author&gt;&lt;author&gt;Li, Ming&lt;/author&gt;&lt;author&gt;Yin, Bingnan&lt;/author&gt;&lt;author&gt;Frerich, Katherine&lt;/author&gt;&lt;author&gt;Garza, Jeremy G.&lt;/author&gt;&lt;author&gt;Shen, Jianjun&lt;/author&gt;&lt;author&gt;Lin, Kevin&lt;/author&gt;&lt;author&gt;Yan, Peisha&lt;/author&gt;&lt;author&gt;Glynn, Sharon A.&lt;/author&gt;&lt;author&gt;Dorsey, Tiffany H.&lt;/author&gt;&lt;author&gt;Hunt, Kelly K.&lt;/author&gt;&lt;author&gt;Ambs, Stefan&lt;/author&gt;&lt;author&gt;Johanning, Gary L.&lt;/author&gt;&lt;/authors&gt;&lt;/contributors&gt;&lt;titles&gt;&lt;title&gt;Immunotherapeutic Potential of Anti-Human Endogenous Retrovirus-K Envelope Protein Antibodies in Targeting Breast Tumors&lt;/title&gt;&lt;secondary-title&gt;JNCI: Journal of the National Cancer Institute&lt;/secondary-title&gt;&lt;/titles&gt;&lt;periodical&gt;&lt;full-title&gt;JNCI: Journal of the National Cancer Institute&lt;/full-title&gt;&lt;/periodical&gt;&lt;pages&gt;189-210&lt;/pages&gt;&lt;volume&gt;104&lt;/volume&gt;&lt;number&gt;3&lt;/number&gt;&lt;dates&gt;&lt;year&gt;2012&lt;/year&gt;&lt;/dates&gt;&lt;isbn&gt;0027-8874&lt;/isbn&gt;&lt;urls&gt;&lt;related-urls&gt;&lt;url&gt;https://doi.org/10.1093/jnci/djr540&lt;/url&gt;&lt;/related-urls&gt;&lt;/urls&gt;&lt;electronic-resource-num&gt;10.1093/jnci/djr540&lt;/electronic-resource-num&gt;&lt;access-date&gt;11/17/2023&lt;/access-date&gt;&lt;/record&gt;&lt;/Cite&gt;&lt;/EndNote&gt;</w:instrText>
      </w:r>
      <w:r w:rsidRPr="00F97CFF">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(52)</w:t>
      </w:r>
      <w:r w:rsidRPr="00F97CFF">
        <w:rPr>
          <w:rFonts w:ascii="Arial" w:hAnsi="Arial" w:cs="Arial"/>
          <w:color w:val="000000" w:themeColor="text1"/>
          <w:sz w:val="22"/>
          <w:szCs w:val="22"/>
        </w:rPr>
        <w:fldChar w:fldCharType="end"/>
      </w:r>
      <w:r w:rsidRPr="00F97CFF">
        <w:rPr>
          <w:rFonts w:ascii="Arial" w:hAnsi="Arial" w:cs="Arial"/>
          <w:color w:val="000000" w:themeColor="text1"/>
          <w:sz w:val="22"/>
          <w:szCs w:val="22"/>
        </w:rPr>
        <w:t>, HERV-K reactive cytotoxic T-cells derived from patient serum</w:t>
      </w:r>
      <w:r>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Data xml:space="preserve">PEVuZE5vdGU+PENpdGU+PEF1dGhvcj5LYW5nPC9BdXRob3I+PFllYXI+MjAyMTwvWWVhcj48UmVj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PEVuZE5vdGU+PENpdGU+PEF1dGhvcj5LYW5nPC9BdXRob3I+PFllYXI+MjAyMTwvWWVhcj48UmVj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(53)</w:t>
      </w:r>
      <w:r>
        <w:rPr>
          <w:rFonts w:ascii="Arial" w:hAnsi="Arial" w:cs="Arial"/>
          <w:color w:val="000000" w:themeColor="text1"/>
          <w:sz w:val="22"/>
          <w:szCs w:val="22"/>
        </w:rPr>
        <w:fldChar w:fldCharType="end"/>
      </w:r>
      <w:r w:rsidRPr="00F97CFF">
        <w:rPr>
          <w:rFonts w:ascii="Arial" w:hAnsi="Arial" w:cs="Arial"/>
          <w:color w:val="000000" w:themeColor="text1"/>
          <w:sz w:val="22"/>
          <w:szCs w:val="22"/>
        </w:rPr>
        <w:t xml:space="preserve">, and CAR T-cells </w:t>
      </w:r>
      <w:r w:rsidRPr="00F97CFF">
        <w:rPr>
          <w:rFonts w:ascii="Arial" w:hAnsi="Arial" w:cs="Arial"/>
          <w:color w:val="000000" w:themeColor="text1"/>
          <w:sz w:val="22"/>
          <w:szCs w:val="22"/>
        </w:rPr>
        <w:fldChar w:fldCharType="begin"/>
      </w:r>
      <w:r w:rsidR="00964D47">
        <w:rPr>
          <w:rFonts w:ascii="Arial" w:hAnsi="Arial" w:cs="Arial"/>
          <w:color w:val="000000" w:themeColor="text1"/>
          <w:sz w:val="22"/>
          <w:szCs w:val="22"/>
        </w:rPr>
        <w:instrText xml:space="preserve"> ADDIN EN.CITE &lt;EndNote&gt;&lt;Cite ExcludeYear="1"&gt;&lt;Author&gt;Krishnamurthy&lt;/Author&gt;&lt;Year&gt;2015&lt;/Year&gt;&lt;RecNum&gt;62&lt;/RecNum&gt;&lt;DisplayText&gt;(54)&lt;/DisplayText&gt;&lt;record&gt;&lt;rec-number&gt;62&lt;/rec-number&gt;&lt;foreign-keys&gt;&lt;key app="EN" db-id="tpfzdzse7dfv0ie9wecv2dxyfffdevav5t29" timestamp="1700208352" guid="dc125bc3-18ed-4619-8341-d2856e882096"&gt;62&lt;/key&gt;&lt;/foreign-keys&gt;&lt;ref-type name="Journal Article"&gt;17&lt;/ref-type&gt;&lt;contributors&gt;&lt;authors&gt;&lt;author&gt;Krishnamurthy, Janani&lt;/author&gt;&lt;author&gt;Rabinovich, Brian A.&lt;/author&gt;&lt;author&gt;Mi, Tiejuan&lt;/author&gt;&lt;author&gt;Switzer, Kirsten C.&lt;/author&gt;&lt;author&gt;Olivares, Simon&lt;/author&gt;&lt;author&gt;Maiti, Sourindra N.&lt;/author&gt;&lt;author&gt;Plummer, Joshua B.&lt;/author&gt;&lt;author&gt;Singh, Harjeet&lt;/author&gt;&lt;author&gt;Kumaresan, Pappanaicken R.&lt;/author&gt;&lt;author&gt;Huls, Helen M.&lt;/author&gt;&lt;author&gt;Wang-Johanning, Feng&lt;/author&gt;&lt;author&gt;Cooper, Laurence J.N.&lt;/author&gt;&lt;/authors&gt;&lt;/contributors&gt;&lt;titles&gt;&lt;title&gt;Genetic Engineering of T Cells to Target HERV-K, an Ancient Retrovirus on Melanoma&lt;/title&gt;&lt;secondary-title&gt;Clinical Cancer Research&lt;/secondary-title&gt;&lt;/titles&gt;&lt;periodical&gt;&lt;full-title&gt;Clinical Cancer Research&lt;/full-title&gt;&lt;/periodical&gt;&lt;pages&gt;3241-3251&lt;/pages&gt;&lt;volume&gt;21&lt;/volume&gt;&lt;number&gt;14&lt;/number&gt;&lt;dates&gt;&lt;year&gt;2015&lt;/year&gt;&lt;/dates&gt;&lt;isbn&gt;1078-0432&lt;/isbn&gt;&lt;urls&gt;&lt;related-urls&gt;&lt;url&gt;https://doi.org/10.1158/1078-0432.CCR-14-3197&lt;/url&gt;&lt;/related-urls&gt;&lt;/urls&gt;&lt;electronic-resource-num&gt;10.1158/1078-0432.Ccr-14-3197&lt;/electronic-resource-num&gt;&lt;access-date&gt;11/17/2023&lt;/access-date&gt;&lt;/record&gt;&lt;/Cite&gt;&lt;/EndNote&gt;</w:instrText>
      </w:r>
      <w:r w:rsidRPr="00F97CFF">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(54)</w:t>
      </w:r>
      <w:r w:rsidRPr="00F97CFF">
        <w:rPr>
          <w:rFonts w:ascii="Arial" w:hAnsi="Arial" w:cs="Arial"/>
          <w:color w:val="000000" w:themeColor="text1"/>
          <w:sz w:val="22"/>
          <w:szCs w:val="22"/>
        </w:rPr>
        <w:fldChar w:fldCharType="end"/>
      </w:r>
      <w:r w:rsidRPr="00F97CFF">
        <w:rPr>
          <w:rFonts w:ascii="Arial" w:hAnsi="Arial" w:cs="Arial"/>
          <w:color w:val="000000" w:themeColor="text1"/>
          <w:sz w:val="22"/>
          <w:szCs w:val="22"/>
        </w:rPr>
        <w:t xml:space="preserve"> have demonstrated anti-tumor effects in preclinical models. LINE1 encodes for ORF1</w:t>
      </w:r>
      <w:r>
        <w:rPr>
          <w:rFonts w:ascii="Arial" w:hAnsi="Arial" w:cs="Arial"/>
          <w:color w:val="000000" w:themeColor="text1"/>
          <w:sz w:val="22"/>
          <w:szCs w:val="22"/>
        </w:rPr>
        <w:t xml:space="preserve">, </w:t>
      </w:r>
      <w:r w:rsidRPr="00F97CFF">
        <w:rPr>
          <w:rFonts w:ascii="Arial" w:hAnsi="Arial" w:cs="Arial"/>
          <w:color w:val="000000" w:themeColor="text1"/>
          <w:sz w:val="22"/>
          <w:szCs w:val="22"/>
        </w:rPr>
        <w:t>an RNA-binding protein</w:t>
      </w:r>
      <w:r>
        <w:rPr>
          <w:rFonts w:ascii="Arial" w:hAnsi="Arial" w:cs="Arial"/>
          <w:color w:val="000000" w:themeColor="text1"/>
          <w:sz w:val="22"/>
          <w:szCs w:val="22"/>
        </w:rPr>
        <w:t>,</w:t>
      </w:r>
      <w:r w:rsidRPr="00F97CFF">
        <w:rPr>
          <w:rFonts w:ascii="Arial" w:hAnsi="Arial" w:cs="Arial"/>
          <w:color w:val="000000" w:themeColor="text1"/>
          <w:sz w:val="22"/>
          <w:szCs w:val="22"/>
        </w:rPr>
        <w:t xml:space="preserve"> and ORF2</w:t>
      </w:r>
      <w:r>
        <w:rPr>
          <w:rFonts w:ascii="Arial" w:hAnsi="Arial" w:cs="Arial"/>
          <w:color w:val="000000" w:themeColor="text1"/>
          <w:sz w:val="22"/>
          <w:szCs w:val="22"/>
        </w:rPr>
        <w:t>,</w:t>
      </w:r>
      <w:r w:rsidRPr="00F97CFF">
        <w:rPr>
          <w:rFonts w:ascii="Arial" w:hAnsi="Arial" w:cs="Arial"/>
          <w:color w:val="000000" w:themeColor="text1"/>
          <w:sz w:val="22"/>
          <w:szCs w:val="22"/>
        </w:rPr>
        <w:t xml:space="preserve"> which has endonuclease and reverse transcriptase activity. </w:t>
      </w:r>
      <w:r>
        <w:rPr>
          <w:rFonts w:ascii="Arial" w:hAnsi="Arial" w:cs="Arial"/>
          <w:color w:val="000000" w:themeColor="text1"/>
          <w:sz w:val="22"/>
          <w:szCs w:val="22"/>
        </w:rPr>
        <w:t xml:space="preserve">Circulating LINE1-ORF1 has been proposed as a pan-cancer (including HCC) diagnostic marker </w:t>
      </w:r>
      <w:r>
        <w:rPr>
          <w:rFonts w:ascii="Arial" w:hAnsi="Arial" w:cs="Arial"/>
          <w:color w:val="000000" w:themeColor="text1"/>
          <w:sz w:val="22"/>
          <w:szCs w:val="22"/>
        </w:rPr>
        <w:fldChar w:fldCharType="begin">
          <w:fldData xml:space="preserve">PEVuZE5vdGU+PENpdGU+PEF1dGhvcj5UYXlsb3I8L0F1dGhvcj48WWVhcj4yMDIzPC9ZZWFyPjxS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</w:fldData>
        </w:fldChar>
      </w:r>
      <w:r w:rsidR="00964D47">
        <w:rPr>
          <w:rFonts w:ascii="Arial" w:hAnsi="Arial" w:cs="Arial"/>
          <w:color w:val="000000" w:themeColor="text1"/>
          <w:sz w:val="22"/>
          <w:szCs w:val="22"/>
        </w:rPr>
        <w:instrText xml:space="preserve"> ADDIN EN.CITE </w:instrText>
      </w:r>
      <w:r w:rsidR="00964D47">
        <w:rPr>
          <w:rFonts w:ascii="Arial" w:hAnsi="Arial" w:cs="Arial"/>
          <w:color w:val="000000" w:themeColor="text1"/>
          <w:sz w:val="22"/>
          <w:szCs w:val="22"/>
        </w:rPr>
        <w:fldChar w:fldCharType="begin">
          <w:fldData xml:space="preserve">PEVuZE5vdGU+PENpdGU+PEF1dGhvcj5UYXlsb3I8L0F1dGhvcj48WWVhcj4yMDIzPC9ZZWFyPjxS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</w:fldData>
        </w:fldChar>
      </w:r>
      <w:r w:rsidR="00964D47">
        <w:rPr>
          <w:rFonts w:ascii="Arial" w:hAnsi="Arial" w:cs="Arial"/>
          <w:color w:val="000000" w:themeColor="text1"/>
          <w:sz w:val="22"/>
          <w:szCs w:val="22"/>
        </w:rPr>
        <w:instrText xml:space="preserve"> ADDIN EN.CITE.DATA </w:instrText>
      </w:r>
      <w:r w:rsidR="00964D47">
        <w:rPr>
          <w:rFonts w:ascii="Arial" w:hAnsi="Arial" w:cs="Arial"/>
          <w:color w:val="000000" w:themeColor="text1"/>
          <w:sz w:val="22"/>
          <w:szCs w:val="22"/>
        </w:rPr>
      </w:r>
      <w:r w:rsidR="00964D47">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sidR="00964D47">
        <w:rPr>
          <w:rFonts w:ascii="Arial" w:hAnsi="Arial" w:cs="Arial"/>
          <w:noProof/>
          <w:color w:val="000000" w:themeColor="text1"/>
          <w:sz w:val="22"/>
          <w:szCs w:val="22"/>
        </w:rPr>
        <w:t>(55)</w:t>
      </w:r>
      <w:r>
        <w:rPr>
          <w:rFonts w:ascii="Arial" w:hAnsi="Arial" w:cs="Arial"/>
          <w:color w:val="000000" w:themeColor="text1"/>
          <w:sz w:val="22"/>
          <w:szCs w:val="22"/>
        </w:rPr>
        <w:fldChar w:fldCharType="end"/>
      </w:r>
      <w:r>
        <w:rPr>
          <w:rFonts w:ascii="Arial" w:hAnsi="Arial" w:cs="Arial"/>
          <w:color w:val="000000" w:themeColor="text1"/>
          <w:sz w:val="22"/>
          <w:szCs w:val="22"/>
        </w:rPr>
        <w:t>, and LINE1-ORF1p has been explicitly identified as a potential therapeutic target in pancreatic cancer. The</w:t>
      </w:r>
      <w:r w:rsidRPr="00F97CFF">
        <w:rPr>
          <w:rFonts w:ascii="Arial" w:hAnsi="Arial" w:cs="Arial"/>
          <w:color w:val="000000" w:themeColor="text1"/>
          <w:sz w:val="22"/>
          <w:szCs w:val="22"/>
        </w:rPr>
        <w:t>se protein products of LINE1</w:t>
      </w:r>
      <w:r>
        <w:rPr>
          <w:rFonts w:ascii="Arial" w:hAnsi="Arial" w:cs="Arial"/>
          <w:color w:val="000000" w:themeColor="text1"/>
          <w:sz w:val="22"/>
          <w:szCs w:val="22"/>
        </w:rPr>
        <w:t xml:space="preserve"> and other repeat RNA elements</w:t>
      </w:r>
      <w:r w:rsidRPr="00F97CFF">
        <w:rPr>
          <w:rFonts w:ascii="Arial" w:hAnsi="Arial" w:cs="Arial"/>
          <w:color w:val="000000" w:themeColor="text1"/>
          <w:sz w:val="22"/>
          <w:szCs w:val="22"/>
        </w:rPr>
        <w:t xml:space="preserve"> may similarly be targetable in HCC.</w:t>
      </w:r>
    </w:p>
    <w:p w14:paraId="78E80113" w14:textId="5130EFD8" w:rsidR="008D2AEA" w:rsidRDefault="008D2AEA" w:rsidP="008D2AEA">
      <w:pPr>
        <w:spacing w:line="480" w:lineRule="auto"/>
        <w:ind w:firstLine="720"/>
        <w:jc w:val="both"/>
        <w:rPr>
          <w:rFonts w:ascii="Arial" w:hAnsi="Arial" w:cs="Arial"/>
          <w:color w:val="000000" w:themeColor="text1"/>
          <w:sz w:val="22"/>
          <w:szCs w:val="22"/>
        </w:rPr>
      </w:pPr>
      <w:r w:rsidRPr="00F97CFF">
        <w:rPr>
          <w:rFonts w:ascii="Arial" w:hAnsi="Arial" w:cs="Arial"/>
          <w:color w:val="000000" w:themeColor="text1"/>
          <w:sz w:val="22"/>
          <w:szCs w:val="22"/>
        </w:rPr>
        <w:t>The limitations of this study include the small sample size and the retrospective nature of the analys</w:t>
      </w:r>
      <w:r>
        <w:rPr>
          <w:rFonts w:ascii="Arial" w:hAnsi="Arial" w:cs="Arial"/>
          <w:color w:val="000000" w:themeColor="text1"/>
          <w:sz w:val="22"/>
          <w:szCs w:val="22"/>
        </w:rPr>
        <w:t>e</w:t>
      </w:r>
      <w:r w:rsidRPr="00F97CFF">
        <w:rPr>
          <w:rFonts w:ascii="Arial" w:hAnsi="Arial" w:cs="Arial"/>
          <w:color w:val="000000" w:themeColor="text1"/>
          <w:sz w:val="22"/>
          <w:szCs w:val="22"/>
        </w:rPr>
        <w:t xml:space="preserve">s. The tissue samples were operative samples from </w:t>
      </w:r>
      <w:r>
        <w:rPr>
          <w:rFonts w:ascii="Arial" w:hAnsi="Arial" w:cs="Arial"/>
          <w:color w:val="000000" w:themeColor="text1"/>
          <w:sz w:val="22"/>
          <w:szCs w:val="22"/>
        </w:rPr>
        <w:t xml:space="preserve">systemic therapy-naïve </w:t>
      </w:r>
      <w:r w:rsidRPr="00F97CFF">
        <w:rPr>
          <w:rFonts w:ascii="Arial" w:hAnsi="Arial" w:cs="Arial"/>
          <w:color w:val="000000" w:themeColor="text1"/>
          <w:sz w:val="22"/>
          <w:szCs w:val="22"/>
        </w:rPr>
        <w:t xml:space="preserve">patients who underwent surgical resection or transplantation for management of their HCC, </w:t>
      </w:r>
      <w:r>
        <w:rPr>
          <w:rFonts w:ascii="Arial" w:hAnsi="Arial" w:cs="Arial"/>
          <w:color w:val="000000" w:themeColor="text1"/>
          <w:sz w:val="22"/>
          <w:szCs w:val="22"/>
        </w:rPr>
        <w:t xml:space="preserve">and </w:t>
      </w:r>
      <w:r w:rsidRPr="00F97CFF">
        <w:rPr>
          <w:rFonts w:ascii="Arial" w:hAnsi="Arial" w:cs="Arial"/>
          <w:color w:val="000000" w:themeColor="text1"/>
          <w:sz w:val="22"/>
          <w:szCs w:val="22"/>
        </w:rPr>
        <w:t xml:space="preserve">therefore patients with unresectable or metastatic disease who may have different tumor biology </w:t>
      </w:r>
      <w:r>
        <w:rPr>
          <w:rFonts w:ascii="Arial" w:hAnsi="Arial" w:cs="Arial"/>
          <w:color w:val="000000" w:themeColor="text1"/>
          <w:sz w:val="22"/>
          <w:szCs w:val="22"/>
        </w:rPr>
        <w:t xml:space="preserve">at baseline or in response to systemic therapy regimens </w:t>
      </w:r>
      <w:r w:rsidRPr="00F97CFF">
        <w:rPr>
          <w:rFonts w:ascii="Arial" w:hAnsi="Arial" w:cs="Arial"/>
          <w:color w:val="000000" w:themeColor="text1"/>
          <w:sz w:val="22"/>
          <w:szCs w:val="22"/>
        </w:rPr>
        <w:t xml:space="preserve">were not represented in the cohort. </w:t>
      </w:r>
      <w:r>
        <w:rPr>
          <w:rFonts w:ascii="Arial" w:hAnsi="Arial" w:cs="Arial"/>
          <w:color w:val="000000" w:themeColor="text1"/>
          <w:sz w:val="22"/>
          <w:szCs w:val="22"/>
        </w:rPr>
        <w:t xml:space="preserve">Additionally, while our spatial transcriptomic platform leveraged expression of thousands of genes, the majority of the (coding and non-coding) transcriptome was not assayed. </w:t>
      </w:r>
      <w:r w:rsidRPr="00F97CFF">
        <w:rPr>
          <w:rFonts w:ascii="Arial" w:hAnsi="Arial" w:cs="Arial"/>
          <w:color w:val="000000" w:themeColor="text1"/>
          <w:sz w:val="22"/>
          <w:szCs w:val="22"/>
        </w:rPr>
        <w:t xml:space="preserve">Finally, while </w:t>
      </w:r>
      <w:r>
        <w:rPr>
          <w:rFonts w:ascii="Arial" w:hAnsi="Arial" w:cs="Arial"/>
          <w:color w:val="000000" w:themeColor="text1"/>
          <w:sz w:val="22"/>
          <w:szCs w:val="22"/>
        </w:rPr>
        <w:t>distinct</w:t>
      </w:r>
      <w:r w:rsidRPr="00F97CFF">
        <w:rPr>
          <w:rFonts w:ascii="Arial" w:hAnsi="Arial" w:cs="Arial"/>
          <w:color w:val="000000" w:themeColor="text1"/>
          <w:sz w:val="22"/>
          <w:szCs w:val="22"/>
        </w:rPr>
        <w:t xml:space="preserve"> tumor immune profiles were </w:t>
      </w:r>
      <w:r>
        <w:rPr>
          <w:rFonts w:ascii="Arial" w:hAnsi="Arial" w:cs="Arial"/>
          <w:color w:val="000000" w:themeColor="text1"/>
          <w:sz w:val="22"/>
          <w:szCs w:val="22"/>
        </w:rPr>
        <w:t xml:space="preserve">found </w:t>
      </w:r>
      <w:ins w:id="105" w:author="Nawrocki, Cole C." w:date="2025-05-24T14:31:00Z" w16du:dateUtc="2025-05-24T18:31:00Z">
        <w:r w:rsidR="00B65144">
          <w:rPr>
            <w:rFonts w:ascii="Arial" w:hAnsi="Arial" w:cs="Arial"/>
            <w:color w:val="000000" w:themeColor="text1"/>
            <w:sz w:val="22"/>
            <w:szCs w:val="22"/>
          </w:rPr>
          <w:t xml:space="preserve">to </w:t>
        </w:r>
      </w:ins>
      <w:r>
        <w:rPr>
          <w:rFonts w:ascii="Arial" w:hAnsi="Arial" w:cs="Arial"/>
          <w:color w:val="000000" w:themeColor="text1"/>
          <w:sz w:val="22"/>
          <w:szCs w:val="22"/>
        </w:rPr>
        <w:t>correlate with LINE-1 RNA expression</w:t>
      </w:r>
      <w:r w:rsidRPr="00F97CFF">
        <w:rPr>
          <w:rFonts w:ascii="Arial" w:hAnsi="Arial" w:cs="Arial"/>
          <w:color w:val="000000" w:themeColor="text1"/>
          <w:sz w:val="22"/>
          <w:szCs w:val="22"/>
        </w:rPr>
        <w:t xml:space="preserve">, additional mechanistic experiments are needed to further assess potential causal relationships. </w:t>
      </w:r>
    </w:p>
    <w:p w14:paraId="777E2CBC" w14:textId="0711C31D" w:rsidR="008D2AEA" w:rsidRPr="00892F3B" w:rsidRDefault="008D2AEA" w:rsidP="008D2AEA">
      <w:pPr>
        <w:spacing w:line="480" w:lineRule="auto"/>
        <w:ind w:firstLine="720"/>
        <w:jc w:val="both"/>
        <w:rPr>
          <w:rFonts w:ascii="Arial" w:hAnsi="Arial" w:cs="Arial"/>
          <w:color w:val="000000" w:themeColor="text1"/>
          <w:sz w:val="22"/>
          <w:szCs w:val="22"/>
        </w:rPr>
      </w:pPr>
      <w:r>
        <w:rPr>
          <w:rFonts w:ascii="Arial" w:hAnsi="Arial" w:cs="Arial"/>
          <w:color w:val="000000" w:themeColor="text1"/>
          <w:sz w:val="22"/>
          <w:szCs w:val="22"/>
        </w:rPr>
        <w:t xml:space="preserve">In summary, our study is the first </w:t>
      </w:r>
      <w:ins w:id="106" w:author="Nawrocki, Cole C." w:date="2025-05-24T14:31:00Z" w16du:dateUtc="2025-05-24T18:31:00Z">
        <w:r w:rsidR="00B65144">
          <w:rPr>
            <w:rFonts w:ascii="Arial" w:hAnsi="Arial" w:cs="Arial"/>
            <w:color w:val="000000" w:themeColor="text1"/>
            <w:sz w:val="22"/>
            <w:szCs w:val="22"/>
          </w:rPr>
          <w:t xml:space="preserve">to </w:t>
        </w:r>
      </w:ins>
      <w:r>
        <w:rPr>
          <w:rFonts w:ascii="Arial" w:hAnsi="Arial" w:cs="Arial"/>
          <w:color w:val="000000" w:themeColor="text1"/>
          <w:sz w:val="22"/>
          <w:szCs w:val="22"/>
        </w:rPr>
        <w:t xml:space="preserve">apply single cell spatial transcriptomic technologies simultaneously to coding and non-coding RNA elements in HCC. We identified expression of the LINE-1 retrotransposon as a potential adverse RNA prognostic biomarker and marker of tumor de-differentiation/stemness and disarrayed immune infiltrates. This work expands upon the </w:t>
      </w:r>
      <w:r>
        <w:rPr>
          <w:rFonts w:ascii="Arial" w:hAnsi="Arial" w:cs="Arial"/>
          <w:color w:val="000000" w:themeColor="text1"/>
          <w:sz w:val="22"/>
          <w:szCs w:val="22"/>
        </w:rPr>
        <w:lastRenderedPageBreak/>
        <w:t>existing literature describing the interplay between the coding and non-coding transcriptome in cancer and lays the groundwork for the development of novel biomarkers and mechanistic hypotheses to test in subsequent investigations. Ultimately, our data may motivate the development of additional therapeutic strategies to augment anti-tumor immunity and improve clinical outcomes for patients with HCC.</w:t>
      </w:r>
    </w:p>
    <w:p w14:paraId="7DA7773E" w14:textId="77777777" w:rsidR="00705FE7" w:rsidRPr="005F1E10" w:rsidRDefault="00705FE7" w:rsidP="00CA47B9">
      <w:pPr>
        <w:spacing w:line="480" w:lineRule="auto"/>
        <w:jc w:val="both"/>
        <w:rPr>
          <w:rFonts w:ascii="Arial" w:hAnsi="Arial"/>
          <w:color w:val="000000" w:themeColor="text1"/>
          <w:sz w:val="22"/>
        </w:rPr>
      </w:pPr>
    </w:p>
    <w:p w14:paraId="091D4FBD" w14:textId="3F71864F" w:rsidR="00C538B9" w:rsidRDefault="00C538B9">
      <w:pPr>
        <w:rPr>
          <w:rFonts w:ascii="Arial" w:hAnsi="Arial" w:cs="Arial"/>
          <w:b/>
          <w:bCs/>
          <w:sz w:val="22"/>
          <w:szCs w:val="22"/>
        </w:rPr>
      </w:pPr>
    </w:p>
    <w:p w14:paraId="2AC36E73" w14:textId="77777777" w:rsidR="00705FE7" w:rsidRDefault="00705FE7" w:rsidP="00CA47B9">
      <w:pPr>
        <w:spacing w:line="480" w:lineRule="auto"/>
        <w:jc w:val="both"/>
        <w:rPr>
          <w:rFonts w:ascii="Arial" w:hAnsi="Arial" w:cs="Arial"/>
          <w:b/>
          <w:bCs/>
          <w:sz w:val="22"/>
          <w:szCs w:val="22"/>
        </w:rPr>
      </w:pPr>
      <w:r>
        <w:rPr>
          <w:rFonts w:ascii="Arial" w:hAnsi="Arial" w:cs="Arial"/>
          <w:b/>
          <w:bCs/>
          <w:sz w:val="22"/>
          <w:szCs w:val="22"/>
        </w:rPr>
        <w:t>RESOURCE AVAILABILITY</w:t>
      </w:r>
    </w:p>
    <w:p w14:paraId="17D42972" w14:textId="77777777" w:rsidR="00705FE7" w:rsidRDefault="00705FE7" w:rsidP="00CA47B9">
      <w:pPr>
        <w:spacing w:line="480" w:lineRule="auto"/>
        <w:jc w:val="both"/>
        <w:rPr>
          <w:rFonts w:ascii="Arial" w:hAnsi="Arial" w:cs="Arial"/>
          <w:b/>
          <w:bCs/>
          <w:sz w:val="22"/>
          <w:szCs w:val="22"/>
        </w:rPr>
      </w:pPr>
    </w:p>
    <w:p w14:paraId="2EE5A6BF" w14:textId="505995C9" w:rsidR="00705FE7" w:rsidRDefault="00705FE7" w:rsidP="00CA47B9">
      <w:pPr>
        <w:spacing w:line="480" w:lineRule="auto"/>
        <w:jc w:val="both"/>
        <w:rPr>
          <w:rFonts w:ascii="Arial" w:hAnsi="Arial" w:cs="Arial"/>
          <w:sz w:val="22"/>
          <w:szCs w:val="22"/>
        </w:rPr>
      </w:pPr>
      <w:r>
        <w:rPr>
          <w:rFonts w:ascii="Arial" w:hAnsi="Arial" w:cs="Arial"/>
          <w:b/>
          <w:bCs/>
          <w:sz w:val="22"/>
          <w:szCs w:val="22"/>
        </w:rPr>
        <w:t>Lead Contact</w:t>
      </w:r>
      <w:r>
        <w:rPr>
          <w:rFonts w:ascii="Arial" w:hAnsi="Arial" w:cs="Arial"/>
          <w:sz w:val="22"/>
          <w:szCs w:val="22"/>
        </w:rPr>
        <w:t>:</w:t>
      </w:r>
    </w:p>
    <w:p w14:paraId="1928F570" w14:textId="3B3AC7A3" w:rsidR="00705FE7" w:rsidRDefault="00705FE7" w:rsidP="00CA47B9">
      <w:pPr>
        <w:spacing w:line="480" w:lineRule="auto"/>
        <w:jc w:val="both"/>
        <w:rPr>
          <w:rFonts w:ascii="Arial" w:hAnsi="Arial" w:cs="Arial"/>
          <w:sz w:val="22"/>
          <w:szCs w:val="22"/>
        </w:rPr>
      </w:pPr>
      <w:r>
        <w:rPr>
          <w:rFonts w:ascii="Arial" w:hAnsi="Arial" w:cs="Arial"/>
          <w:sz w:val="22"/>
          <w:szCs w:val="22"/>
        </w:rPr>
        <w:t>David T. Ting, MD (</w:t>
      </w:r>
      <w:hyperlink r:id="rId13" w:history="1">
        <w:r w:rsidRPr="002E6FA3">
          <w:rPr>
            <w:rStyle w:val="Hyperlink"/>
            <w:rFonts w:ascii="Arial" w:hAnsi="Arial" w:cs="Arial"/>
            <w:sz w:val="22"/>
            <w:szCs w:val="22"/>
          </w:rPr>
          <w:t>dting1@mgh.harvard.edu</w:t>
        </w:r>
      </w:hyperlink>
      <w:r>
        <w:rPr>
          <w:rFonts w:ascii="Arial" w:hAnsi="Arial" w:cs="Arial"/>
          <w:sz w:val="22"/>
          <w:szCs w:val="22"/>
        </w:rPr>
        <w:t>)</w:t>
      </w:r>
    </w:p>
    <w:p w14:paraId="60DA11D9" w14:textId="77777777" w:rsidR="00705FE7" w:rsidRDefault="00705FE7" w:rsidP="00CA47B9">
      <w:pPr>
        <w:spacing w:line="480" w:lineRule="auto"/>
        <w:jc w:val="both"/>
        <w:rPr>
          <w:rFonts w:ascii="Arial" w:hAnsi="Arial" w:cs="Arial"/>
          <w:sz w:val="22"/>
          <w:szCs w:val="22"/>
        </w:rPr>
      </w:pPr>
    </w:p>
    <w:p w14:paraId="71512086" w14:textId="396DC61C" w:rsidR="00705FE7" w:rsidRPr="00705FE7" w:rsidRDefault="00705FE7" w:rsidP="00CA47B9">
      <w:pPr>
        <w:spacing w:line="480" w:lineRule="auto"/>
        <w:jc w:val="both"/>
        <w:rPr>
          <w:rFonts w:ascii="Arial" w:hAnsi="Arial" w:cs="Arial"/>
          <w:b/>
          <w:bCs/>
          <w:sz w:val="22"/>
          <w:szCs w:val="22"/>
        </w:rPr>
      </w:pPr>
      <w:r w:rsidRPr="00705FE7">
        <w:rPr>
          <w:rFonts w:ascii="Arial" w:hAnsi="Arial" w:cs="Arial"/>
          <w:b/>
          <w:bCs/>
          <w:sz w:val="22"/>
          <w:szCs w:val="22"/>
        </w:rPr>
        <w:t>Materials Availability:</w:t>
      </w:r>
    </w:p>
    <w:p w14:paraId="43448920" w14:textId="5B54A432" w:rsidR="00705FE7" w:rsidRDefault="00580D80" w:rsidP="00CA47B9">
      <w:pPr>
        <w:spacing w:line="480" w:lineRule="auto"/>
        <w:jc w:val="both"/>
        <w:rPr>
          <w:rFonts w:ascii="Arial" w:hAnsi="Arial" w:cs="Arial"/>
          <w:sz w:val="22"/>
          <w:szCs w:val="22"/>
        </w:rPr>
      </w:pPr>
      <w:r>
        <w:rPr>
          <w:rFonts w:ascii="Arial" w:hAnsi="Arial" w:cs="Arial"/>
          <w:sz w:val="22"/>
          <w:szCs w:val="22"/>
        </w:rPr>
        <w:t>All RNA-ISH probes and sequences are available at ACD-</w:t>
      </w:r>
      <w:proofErr w:type="spellStart"/>
      <w:r>
        <w:rPr>
          <w:rFonts w:ascii="Arial" w:hAnsi="Arial" w:cs="Arial"/>
          <w:sz w:val="22"/>
          <w:szCs w:val="22"/>
        </w:rPr>
        <w:t>Biotechne</w:t>
      </w:r>
      <w:proofErr w:type="spellEnd"/>
      <w:r>
        <w:rPr>
          <w:rFonts w:ascii="Arial" w:hAnsi="Arial" w:cs="Arial"/>
          <w:sz w:val="22"/>
          <w:szCs w:val="22"/>
        </w:rPr>
        <w:t xml:space="preserve"> and custom </w:t>
      </w:r>
      <w:proofErr w:type="spellStart"/>
      <w:r>
        <w:rPr>
          <w:rFonts w:ascii="Arial" w:hAnsi="Arial" w:cs="Arial"/>
          <w:sz w:val="22"/>
          <w:szCs w:val="22"/>
        </w:rPr>
        <w:t>CosMx</w:t>
      </w:r>
      <w:proofErr w:type="spellEnd"/>
      <w:r>
        <w:rPr>
          <w:rFonts w:ascii="Arial" w:hAnsi="Arial" w:cs="Arial"/>
          <w:sz w:val="22"/>
          <w:szCs w:val="22"/>
        </w:rPr>
        <w:t xml:space="preserve"> probes from Bruker.</w:t>
      </w:r>
    </w:p>
    <w:p w14:paraId="7958DDC7" w14:textId="77777777" w:rsidR="00705FE7" w:rsidRDefault="00705FE7" w:rsidP="00CA47B9">
      <w:pPr>
        <w:spacing w:line="480" w:lineRule="auto"/>
        <w:jc w:val="both"/>
        <w:rPr>
          <w:rFonts w:ascii="Arial" w:hAnsi="Arial" w:cs="Arial"/>
          <w:sz w:val="22"/>
          <w:szCs w:val="22"/>
        </w:rPr>
      </w:pPr>
    </w:p>
    <w:p w14:paraId="2F655D8C" w14:textId="67810127" w:rsidR="00705FE7" w:rsidRPr="00705FE7" w:rsidRDefault="00705FE7" w:rsidP="00CA47B9">
      <w:pPr>
        <w:spacing w:line="480" w:lineRule="auto"/>
        <w:jc w:val="both"/>
        <w:rPr>
          <w:rFonts w:ascii="Arial" w:hAnsi="Arial" w:cs="Arial"/>
          <w:b/>
          <w:bCs/>
          <w:sz w:val="22"/>
          <w:szCs w:val="22"/>
        </w:rPr>
      </w:pPr>
      <w:commentRangeStart w:id="107"/>
      <w:r w:rsidRPr="00705FE7">
        <w:rPr>
          <w:rFonts w:ascii="Arial" w:hAnsi="Arial" w:cs="Arial"/>
          <w:b/>
          <w:bCs/>
          <w:sz w:val="22"/>
          <w:szCs w:val="22"/>
        </w:rPr>
        <w:t>Data and Code Availability:</w:t>
      </w:r>
      <w:commentRangeEnd w:id="107"/>
      <w:r w:rsidR="007445A7">
        <w:rPr>
          <w:rStyle w:val="CommentReference"/>
          <w:rFonts w:asciiTheme="minorHAnsi" w:eastAsiaTheme="minorHAnsi" w:hAnsiTheme="minorHAnsi" w:cstheme="minorBidi"/>
          <w:kern w:val="2"/>
          <w14:ligatures w14:val="standardContextual"/>
        </w:rPr>
        <w:commentReference w:id="107"/>
      </w:r>
    </w:p>
    <w:p w14:paraId="4652A988" w14:textId="77777777" w:rsidR="00705FE7" w:rsidRDefault="00705FE7" w:rsidP="00CA47B9">
      <w:pPr>
        <w:autoSpaceDE w:val="0"/>
        <w:autoSpaceDN w:val="0"/>
        <w:adjustRightInd w:val="0"/>
        <w:spacing w:line="480" w:lineRule="auto"/>
        <w:ind w:firstLine="360"/>
        <w:jc w:val="both"/>
        <w:rPr>
          <w:rFonts w:ascii="Arial" w:hAnsi="Arial" w:cs="Arial"/>
          <w:sz w:val="22"/>
          <w:szCs w:val="22"/>
        </w:rPr>
      </w:pPr>
      <w:r>
        <w:rPr>
          <w:rFonts w:ascii="Arial" w:hAnsi="Arial" w:cs="Arial"/>
          <w:bCs/>
          <w:sz w:val="22"/>
          <w:szCs w:val="22"/>
        </w:rPr>
        <w:t>A</w:t>
      </w:r>
      <w:r w:rsidRPr="002A48BB">
        <w:rPr>
          <w:rFonts w:ascii="Arial" w:hAnsi="Arial" w:cs="Arial"/>
          <w:bCs/>
          <w:sz w:val="22"/>
          <w:szCs w:val="22"/>
        </w:rPr>
        <w:t xml:space="preserve">ll code and statistical packages are detailed in the methods </w:t>
      </w:r>
      <w:r>
        <w:rPr>
          <w:rFonts w:ascii="Arial" w:hAnsi="Arial" w:cs="Arial"/>
          <w:bCs/>
          <w:sz w:val="22"/>
          <w:szCs w:val="22"/>
        </w:rPr>
        <w:t xml:space="preserve">and will be made available upon request. </w:t>
      </w:r>
      <w:r w:rsidRPr="002A48BB">
        <w:rPr>
          <w:rFonts w:ascii="Arial" w:hAnsi="Arial" w:cs="Arial"/>
          <w:sz w:val="22"/>
          <w:szCs w:val="22"/>
        </w:rPr>
        <w:t>All software for RNA</w:t>
      </w:r>
      <w:r>
        <w:rPr>
          <w:rFonts w:ascii="Arial" w:hAnsi="Arial" w:cs="Arial"/>
          <w:sz w:val="22"/>
          <w:szCs w:val="22"/>
        </w:rPr>
        <w:t xml:space="preserve"> expression </w:t>
      </w:r>
      <w:r w:rsidRPr="002A48BB">
        <w:rPr>
          <w:rFonts w:ascii="Arial" w:hAnsi="Arial" w:cs="Arial"/>
          <w:sz w:val="22"/>
          <w:szCs w:val="22"/>
        </w:rPr>
        <w:t>and digital image data analysis is described in the methods above and all software will be provided upon request</w:t>
      </w:r>
      <w:r w:rsidRPr="00705FE7">
        <w:rPr>
          <w:rFonts w:ascii="Arial" w:hAnsi="Arial" w:cs="Arial"/>
          <w:sz w:val="22"/>
          <w:szCs w:val="22"/>
        </w:rPr>
        <w:t xml:space="preserve">. </w:t>
      </w:r>
      <w:r w:rsidRPr="002A48BB">
        <w:rPr>
          <w:rFonts w:ascii="Arial" w:hAnsi="Arial" w:cs="Arial"/>
          <w:sz w:val="22"/>
          <w:szCs w:val="22"/>
        </w:rPr>
        <w:t>All</w:t>
      </w:r>
      <w:r>
        <w:rPr>
          <w:rFonts w:ascii="Arial" w:hAnsi="Arial" w:cs="Arial"/>
          <w:sz w:val="22"/>
          <w:szCs w:val="22"/>
        </w:rPr>
        <w:t xml:space="preserve"> images and primary data will be made available upon request.  Spatial transcriptomic expression matrices will be available upon request.</w:t>
      </w:r>
    </w:p>
    <w:p w14:paraId="494D015C" w14:textId="6C3E977B" w:rsidR="00705FE7" w:rsidRPr="00705FE7" w:rsidRDefault="00705FE7" w:rsidP="00CA47B9">
      <w:pPr>
        <w:spacing w:line="480" w:lineRule="auto"/>
        <w:jc w:val="both"/>
        <w:rPr>
          <w:rFonts w:ascii="Arial" w:hAnsi="Arial" w:cs="Arial"/>
          <w:sz w:val="22"/>
          <w:szCs w:val="22"/>
        </w:rPr>
      </w:pPr>
    </w:p>
    <w:p w14:paraId="7A053D7B" w14:textId="77777777" w:rsidR="00705FE7" w:rsidRPr="00705FE7" w:rsidRDefault="00705FE7" w:rsidP="00CA47B9">
      <w:pPr>
        <w:spacing w:line="480" w:lineRule="auto"/>
        <w:jc w:val="both"/>
        <w:rPr>
          <w:rFonts w:ascii="Arial" w:hAnsi="Arial" w:cs="Arial"/>
          <w:b/>
          <w:bCs/>
          <w:sz w:val="22"/>
          <w:szCs w:val="22"/>
        </w:rPr>
      </w:pPr>
    </w:p>
    <w:p w14:paraId="1CC7E6F0" w14:textId="77777777" w:rsidR="00705FE7" w:rsidRDefault="00705FE7" w:rsidP="00CA47B9">
      <w:pPr>
        <w:spacing w:line="480" w:lineRule="auto"/>
        <w:jc w:val="both"/>
        <w:rPr>
          <w:rFonts w:ascii="Arial" w:hAnsi="Arial" w:cs="Arial"/>
          <w:sz w:val="22"/>
          <w:szCs w:val="22"/>
        </w:rPr>
      </w:pPr>
    </w:p>
    <w:p w14:paraId="5DDECF59" w14:textId="77777777" w:rsidR="00705FE7" w:rsidRPr="00705FE7" w:rsidRDefault="00705FE7" w:rsidP="00CA47B9">
      <w:pPr>
        <w:spacing w:line="480" w:lineRule="auto"/>
        <w:jc w:val="both"/>
        <w:rPr>
          <w:rFonts w:ascii="Arial" w:hAnsi="Arial" w:cs="Arial"/>
          <w:sz w:val="22"/>
          <w:szCs w:val="22"/>
        </w:rPr>
      </w:pPr>
    </w:p>
    <w:p w14:paraId="2E861FDC" w14:textId="4DE8A2AA" w:rsidR="00705FE7" w:rsidRPr="002A4ADE" w:rsidRDefault="00705FE7" w:rsidP="002A4ADE">
      <w:pPr>
        <w:spacing w:line="480" w:lineRule="auto"/>
        <w:jc w:val="both"/>
        <w:rPr>
          <w:rFonts w:ascii="Arial" w:hAnsi="Arial" w:cs="Arial"/>
          <w:b/>
          <w:bCs/>
          <w:sz w:val="22"/>
          <w:szCs w:val="22"/>
        </w:rPr>
      </w:pPr>
      <w:r>
        <w:rPr>
          <w:rFonts w:ascii="Arial" w:hAnsi="Arial" w:cs="Arial"/>
          <w:b/>
          <w:bCs/>
          <w:sz w:val="22"/>
          <w:szCs w:val="22"/>
        </w:rPr>
        <w:lastRenderedPageBreak/>
        <w:br w:type="page"/>
      </w:r>
    </w:p>
    <w:p w14:paraId="327E2F09" w14:textId="77777777" w:rsidR="002A4ADE" w:rsidRDefault="002A4ADE" w:rsidP="002A4ADE">
      <w:pPr>
        <w:spacing w:line="480" w:lineRule="auto"/>
        <w:jc w:val="both"/>
        <w:rPr>
          <w:rFonts w:ascii="Arial" w:hAnsi="Arial" w:cs="Arial"/>
          <w:sz w:val="22"/>
          <w:szCs w:val="22"/>
        </w:rPr>
      </w:pPr>
      <w:r>
        <w:rPr>
          <w:rFonts w:ascii="Arial" w:hAnsi="Arial" w:cs="Arial"/>
          <w:b/>
          <w:bCs/>
          <w:sz w:val="22"/>
          <w:szCs w:val="22"/>
        </w:rPr>
        <w:lastRenderedPageBreak/>
        <w:t>AUTHORS’ DISCLOSURES</w:t>
      </w:r>
    </w:p>
    <w:p w14:paraId="0C444F85" w14:textId="6A1749E2" w:rsidR="001764A2" w:rsidRDefault="002A4ADE" w:rsidP="00107B89">
      <w:pPr>
        <w:spacing w:line="480" w:lineRule="auto"/>
        <w:jc w:val="both"/>
        <w:rPr>
          <w:rFonts w:ascii="Arial" w:hAnsi="Arial" w:cs="Arial"/>
          <w:sz w:val="22"/>
          <w:szCs w:val="22"/>
        </w:rPr>
      </w:pPr>
      <w:r>
        <w:rPr>
          <w:rFonts w:ascii="Arial" w:hAnsi="Arial" w:cs="Arial"/>
          <w:sz w:val="22"/>
          <w:szCs w:val="22"/>
        </w:rPr>
        <w:t xml:space="preserve">JWF has received consulting fees from Eisai, Foundation Medicine, Guardant Health, Genentech, and Servier. JWF has received personal research funding from Genentech and institutional research funding from </w:t>
      </w:r>
      <w:proofErr w:type="spellStart"/>
      <w:r>
        <w:rPr>
          <w:rFonts w:ascii="Arial" w:hAnsi="Arial" w:cs="Arial"/>
          <w:sz w:val="22"/>
          <w:szCs w:val="22"/>
        </w:rPr>
        <w:t>Abbvie</w:t>
      </w:r>
      <w:proofErr w:type="spellEnd"/>
      <w:r>
        <w:rPr>
          <w:rFonts w:ascii="Arial" w:hAnsi="Arial" w:cs="Arial"/>
          <w:sz w:val="22"/>
          <w:szCs w:val="22"/>
        </w:rPr>
        <w:t xml:space="preserve">, Alnylam, Genentech, </w:t>
      </w:r>
      <w:proofErr w:type="spellStart"/>
      <w:r>
        <w:rPr>
          <w:rFonts w:ascii="Arial" w:hAnsi="Arial" w:cs="Arial"/>
          <w:sz w:val="22"/>
          <w:szCs w:val="22"/>
        </w:rPr>
        <w:t>Iterion</w:t>
      </w:r>
      <w:proofErr w:type="spellEnd"/>
      <w:r>
        <w:rPr>
          <w:rFonts w:ascii="Arial" w:hAnsi="Arial" w:cs="Arial"/>
          <w:sz w:val="22"/>
          <w:szCs w:val="22"/>
        </w:rPr>
        <w:t xml:space="preserve"> Therapeutics, and Omega Therapeutics. None of these competing interests are related to this work. </w:t>
      </w:r>
      <w:r w:rsidR="00107B89" w:rsidRPr="00107B89">
        <w:rPr>
          <w:rFonts w:ascii="Arial" w:hAnsi="Arial" w:cs="Arial"/>
          <w:sz w:val="22"/>
          <w:szCs w:val="22"/>
        </w:rPr>
        <w:t xml:space="preserve">DTT has received consulting fees from ROME Therapeutics, Sonata Therapeutics, Leica Biosystems Imaging, </w:t>
      </w:r>
      <w:proofErr w:type="spellStart"/>
      <w:r w:rsidR="00107B89" w:rsidRPr="00107B89">
        <w:rPr>
          <w:rFonts w:ascii="Arial" w:hAnsi="Arial" w:cs="Arial"/>
          <w:sz w:val="22"/>
          <w:szCs w:val="22"/>
        </w:rPr>
        <w:t>PanTher</w:t>
      </w:r>
      <w:proofErr w:type="spellEnd"/>
      <w:r w:rsidR="00107B89" w:rsidRPr="00107B89">
        <w:rPr>
          <w:rFonts w:ascii="Arial" w:hAnsi="Arial" w:cs="Arial"/>
          <w:sz w:val="22"/>
          <w:szCs w:val="22"/>
        </w:rPr>
        <w:t xml:space="preserve"> Therapeutics, 65 Therapeutics, and </w:t>
      </w:r>
      <w:proofErr w:type="spellStart"/>
      <w:r w:rsidR="00107B89" w:rsidRPr="00107B89">
        <w:rPr>
          <w:rFonts w:ascii="Arial" w:hAnsi="Arial" w:cs="Arial"/>
          <w:sz w:val="22"/>
          <w:szCs w:val="22"/>
        </w:rPr>
        <w:t>abrdn</w:t>
      </w:r>
      <w:proofErr w:type="spellEnd"/>
      <w:r w:rsidR="00107B89" w:rsidRPr="00107B89">
        <w:rPr>
          <w:rFonts w:ascii="Arial" w:hAnsi="Arial" w:cs="Arial"/>
          <w:sz w:val="22"/>
          <w:szCs w:val="22"/>
        </w:rPr>
        <w:t xml:space="preserve">. DTT is a founder and has equity in ROME Therapeutics, </w:t>
      </w:r>
      <w:proofErr w:type="spellStart"/>
      <w:r w:rsidR="00107B89" w:rsidRPr="00107B89">
        <w:rPr>
          <w:rFonts w:ascii="Arial" w:hAnsi="Arial" w:cs="Arial"/>
          <w:sz w:val="22"/>
          <w:szCs w:val="22"/>
        </w:rPr>
        <w:t>PanTher</w:t>
      </w:r>
      <w:proofErr w:type="spellEnd"/>
      <w:r w:rsidR="00107B89" w:rsidRPr="00107B89">
        <w:rPr>
          <w:rFonts w:ascii="Arial" w:hAnsi="Arial" w:cs="Arial"/>
          <w:sz w:val="22"/>
          <w:szCs w:val="22"/>
        </w:rPr>
        <w:t xml:space="preserve"> Therapeutics and </w:t>
      </w:r>
      <w:proofErr w:type="spellStart"/>
      <w:r w:rsidR="00107B89" w:rsidRPr="00107B89">
        <w:rPr>
          <w:rFonts w:ascii="Arial" w:hAnsi="Arial" w:cs="Arial"/>
          <w:sz w:val="22"/>
          <w:szCs w:val="22"/>
        </w:rPr>
        <w:t>TellBio</w:t>
      </w:r>
      <w:proofErr w:type="spellEnd"/>
      <w:r w:rsidR="00107B89" w:rsidRPr="00107B89">
        <w:rPr>
          <w:rFonts w:ascii="Arial" w:hAnsi="Arial" w:cs="Arial"/>
          <w:sz w:val="22"/>
          <w:szCs w:val="22"/>
        </w:rPr>
        <w:t xml:space="preserve">, Inc., which is not related to this work. DTT is on the advisory board with equity for </w:t>
      </w:r>
      <w:proofErr w:type="spellStart"/>
      <w:r w:rsidR="00107B89" w:rsidRPr="00107B89">
        <w:rPr>
          <w:rFonts w:ascii="Arial" w:hAnsi="Arial" w:cs="Arial"/>
          <w:sz w:val="22"/>
          <w:szCs w:val="22"/>
        </w:rPr>
        <w:t>ImproveBio</w:t>
      </w:r>
      <w:proofErr w:type="spellEnd"/>
      <w:r w:rsidR="00107B89" w:rsidRPr="00107B89">
        <w:rPr>
          <w:rFonts w:ascii="Arial" w:hAnsi="Arial" w:cs="Arial"/>
          <w:sz w:val="22"/>
          <w:szCs w:val="22"/>
        </w:rPr>
        <w:t>, Inc. and 65 Therapeutics. DTT has received honorari</w:t>
      </w:r>
      <w:r w:rsidR="00112551">
        <w:rPr>
          <w:rFonts w:ascii="Arial" w:hAnsi="Arial" w:cs="Arial"/>
          <w:sz w:val="22"/>
          <w:szCs w:val="22"/>
        </w:rPr>
        <w:t>a</w:t>
      </w:r>
      <w:r w:rsidR="00107B89" w:rsidRPr="00107B89">
        <w:rPr>
          <w:rFonts w:ascii="Arial" w:hAnsi="Arial" w:cs="Arial"/>
          <w:sz w:val="22"/>
          <w:szCs w:val="22"/>
        </w:rPr>
        <w:t xml:space="preserve"> from Astellas, AstraZeneca, Moderna, and </w:t>
      </w:r>
      <w:proofErr w:type="spellStart"/>
      <w:r w:rsidR="00107B89" w:rsidRPr="00107B89">
        <w:rPr>
          <w:rFonts w:ascii="Arial" w:hAnsi="Arial" w:cs="Arial"/>
          <w:sz w:val="22"/>
          <w:szCs w:val="22"/>
        </w:rPr>
        <w:t>Ikena</w:t>
      </w:r>
      <w:proofErr w:type="spellEnd"/>
      <w:r w:rsidR="00107B89" w:rsidRPr="00107B89">
        <w:rPr>
          <w:rFonts w:ascii="Arial" w:hAnsi="Arial" w:cs="Arial"/>
          <w:sz w:val="22"/>
          <w:szCs w:val="22"/>
        </w:rPr>
        <w:t xml:space="preserve"> Oncology that are not related to this work. DTT receives research support from ACD-</w:t>
      </w:r>
      <w:proofErr w:type="spellStart"/>
      <w:r w:rsidR="00107B89" w:rsidRPr="00107B89">
        <w:rPr>
          <w:rFonts w:ascii="Arial" w:hAnsi="Arial" w:cs="Arial"/>
          <w:sz w:val="22"/>
          <w:szCs w:val="22"/>
        </w:rPr>
        <w:t>Biotechne</w:t>
      </w:r>
      <w:proofErr w:type="spellEnd"/>
      <w:r w:rsidR="00107B89" w:rsidRPr="00107B89">
        <w:rPr>
          <w:rFonts w:ascii="Arial" w:hAnsi="Arial" w:cs="Arial"/>
          <w:sz w:val="22"/>
          <w:szCs w:val="22"/>
        </w:rPr>
        <w:t xml:space="preserve">, AVA </w:t>
      </w:r>
      <w:proofErr w:type="spellStart"/>
      <w:r w:rsidR="00107B89" w:rsidRPr="00107B89">
        <w:rPr>
          <w:rFonts w:ascii="Arial" w:hAnsi="Arial" w:cs="Arial"/>
          <w:sz w:val="22"/>
          <w:szCs w:val="22"/>
        </w:rPr>
        <w:t>LifeScience</w:t>
      </w:r>
      <w:proofErr w:type="spellEnd"/>
      <w:r w:rsidR="00107B89" w:rsidRPr="00107B89">
        <w:rPr>
          <w:rFonts w:ascii="Arial" w:hAnsi="Arial" w:cs="Arial"/>
          <w:sz w:val="22"/>
          <w:szCs w:val="22"/>
        </w:rPr>
        <w:t xml:space="preserve"> GmbH, Incyte Pharmaceuticals, Sanofi, and Astellas which was not used in this work. DTT’s interests were reviewed and are managed by Mass General Brigham in accordance with their </w:t>
      </w:r>
      <w:proofErr w:type="gramStart"/>
      <w:r w:rsidR="00107B89" w:rsidRPr="00107B89">
        <w:rPr>
          <w:rFonts w:ascii="Arial" w:hAnsi="Arial" w:cs="Arial"/>
          <w:sz w:val="22"/>
          <w:szCs w:val="22"/>
        </w:rPr>
        <w:t>conflict of interest</w:t>
      </w:r>
      <w:proofErr w:type="gramEnd"/>
      <w:r w:rsidR="00107B89" w:rsidRPr="00107B89">
        <w:rPr>
          <w:rFonts w:ascii="Arial" w:hAnsi="Arial" w:cs="Arial"/>
          <w:sz w:val="22"/>
          <w:szCs w:val="22"/>
        </w:rPr>
        <w:t xml:space="preserve"> policies.</w:t>
      </w:r>
    </w:p>
    <w:p w14:paraId="64E4E891" w14:textId="77777777" w:rsidR="00DD030A" w:rsidRPr="005F1E10" w:rsidRDefault="00DD030A" w:rsidP="005F1E10">
      <w:pPr>
        <w:spacing w:line="480" w:lineRule="auto"/>
        <w:jc w:val="both"/>
        <w:rPr>
          <w:rFonts w:ascii="Arial" w:hAnsi="Arial"/>
          <w:b/>
          <w:sz w:val="22"/>
        </w:rPr>
      </w:pPr>
    </w:p>
    <w:p w14:paraId="5B164A09" w14:textId="33EEA2B6" w:rsidR="00705FE7" w:rsidRDefault="00705FE7" w:rsidP="00CA47B9">
      <w:pPr>
        <w:spacing w:line="480" w:lineRule="auto"/>
        <w:jc w:val="both"/>
        <w:rPr>
          <w:rFonts w:ascii="Arial" w:hAnsi="Arial" w:cs="Arial"/>
          <w:b/>
          <w:bCs/>
          <w:sz w:val="22"/>
          <w:szCs w:val="22"/>
        </w:rPr>
      </w:pPr>
      <w:r>
        <w:rPr>
          <w:rFonts w:ascii="Arial" w:hAnsi="Arial" w:cs="Arial"/>
          <w:b/>
          <w:bCs/>
          <w:sz w:val="22"/>
          <w:szCs w:val="22"/>
        </w:rPr>
        <w:t>AUTHOR CONTRIBUTIONS</w:t>
      </w:r>
    </w:p>
    <w:p w14:paraId="48F84C4D" w14:textId="0311452B"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 xml:space="preserve">Conceptualization </w:t>
      </w:r>
      <w:r w:rsidR="00A041FE" w:rsidRPr="00FB38A4">
        <w:rPr>
          <w:rFonts w:ascii="Arial" w:hAnsi="Arial" w:cs="Arial"/>
          <w:sz w:val="22"/>
          <w:szCs w:val="22"/>
          <w:lang w:val="en-GB"/>
        </w:rPr>
        <w:t>A</w:t>
      </w:r>
      <w:r w:rsidR="00A041FE">
        <w:rPr>
          <w:rFonts w:ascii="Arial" w:hAnsi="Arial" w:cs="Arial"/>
          <w:sz w:val="22"/>
          <w:szCs w:val="22"/>
          <w:lang w:val="en-GB"/>
        </w:rPr>
        <w:t>K</w:t>
      </w:r>
      <w:r w:rsidR="00A041FE" w:rsidRPr="00FB38A4">
        <w:rPr>
          <w:rFonts w:ascii="Arial" w:hAnsi="Arial" w:cs="Arial"/>
          <w:sz w:val="22"/>
          <w:szCs w:val="22"/>
          <w:lang w:val="en-GB"/>
        </w:rPr>
        <w:t xml:space="preserve">C, </w:t>
      </w:r>
      <w:r>
        <w:rPr>
          <w:rFonts w:ascii="Arial" w:hAnsi="Arial" w:cs="Arial"/>
          <w:sz w:val="22"/>
          <w:szCs w:val="22"/>
          <w:lang w:val="en-GB"/>
        </w:rPr>
        <w:t xml:space="preserve">CN, </w:t>
      </w:r>
      <w:r w:rsidR="001972F8">
        <w:rPr>
          <w:rFonts w:ascii="Arial" w:hAnsi="Arial" w:cs="Arial"/>
          <w:sz w:val="22"/>
          <w:szCs w:val="22"/>
          <w:lang w:val="en-GB"/>
        </w:rPr>
        <w:t xml:space="preserve">BKP, </w:t>
      </w:r>
      <w:r>
        <w:rPr>
          <w:rFonts w:ascii="Arial" w:hAnsi="Arial" w:cs="Arial"/>
          <w:sz w:val="22"/>
          <w:szCs w:val="22"/>
          <w:lang w:val="en-GB"/>
        </w:rPr>
        <w:t xml:space="preserve">JWF, </w:t>
      </w:r>
      <w:r w:rsidRPr="00FB38A4">
        <w:rPr>
          <w:rFonts w:ascii="Arial" w:hAnsi="Arial" w:cs="Arial"/>
          <w:sz w:val="22"/>
          <w:szCs w:val="22"/>
          <w:lang w:val="en-GB"/>
        </w:rPr>
        <w:t>DTT</w:t>
      </w:r>
    </w:p>
    <w:p w14:paraId="7893FF36" w14:textId="7055C1E7"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 xml:space="preserve">Formal Analysis </w:t>
      </w:r>
      <w:r w:rsidR="00146F19">
        <w:rPr>
          <w:rFonts w:ascii="Arial" w:hAnsi="Arial" w:cs="Arial"/>
          <w:sz w:val="22"/>
          <w:szCs w:val="22"/>
          <w:lang w:val="en-GB"/>
        </w:rPr>
        <w:t xml:space="preserve">CN, </w:t>
      </w:r>
      <w:r w:rsidRPr="00FB38A4">
        <w:rPr>
          <w:rFonts w:ascii="Arial" w:hAnsi="Arial" w:cs="Arial"/>
          <w:sz w:val="22"/>
          <w:szCs w:val="22"/>
          <w:lang w:val="en-GB"/>
        </w:rPr>
        <w:t>A</w:t>
      </w:r>
      <w:r w:rsidR="00146F19">
        <w:rPr>
          <w:rFonts w:ascii="Arial" w:hAnsi="Arial" w:cs="Arial"/>
          <w:sz w:val="22"/>
          <w:szCs w:val="22"/>
          <w:lang w:val="en-GB"/>
        </w:rPr>
        <w:t>K</w:t>
      </w:r>
      <w:r w:rsidRPr="00FB38A4">
        <w:rPr>
          <w:rFonts w:ascii="Arial" w:hAnsi="Arial" w:cs="Arial"/>
          <w:sz w:val="22"/>
          <w:szCs w:val="22"/>
          <w:lang w:val="en-GB"/>
        </w:rPr>
        <w:t xml:space="preserve">C, </w:t>
      </w:r>
      <w:r w:rsidR="00146F19">
        <w:rPr>
          <w:rFonts w:ascii="Arial" w:hAnsi="Arial" w:cs="Arial"/>
          <w:sz w:val="22"/>
          <w:szCs w:val="22"/>
          <w:lang w:val="en-GB"/>
        </w:rPr>
        <w:t>ZG,</w:t>
      </w:r>
      <w:r w:rsidRPr="00FB38A4">
        <w:rPr>
          <w:rFonts w:ascii="Arial" w:hAnsi="Arial" w:cs="Arial"/>
          <w:sz w:val="22"/>
          <w:szCs w:val="22"/>
          <w:lang w:val="en-GB"/>
        </w:rPr>
        <w:t xml:space="preserve"> YS, KHX, AC, LTN, </w:t>
      </w:r>
      <w:r w:rsidR="0013329C">
        <w:rPr>
          <w:rFonts w:ascii="Arial" w:hAnsi="Arial" w:cs="Arial"/>
          <w:sz w:val="22"/>
          <w:szCs w:val="22"/>
          <w:lang w:val="en-GB"/>
        </w:rPr>
        <w:t xml:space="preserve">JWF, </w:t>
      </w:r>
      <w:r w:rsidRPr="00FB38A4">
        <w:rPr>
          <w:rFonts w:ascii="Arial" w:hAnsi="Arial" w:cs="Arial"/>
          <w:sz w:val="22"/>
          <w:szCs w:val="22"/>
          <w:lang w:val="en-GB"/>
        </w:rPr>
        <w:t>DTT</w:t>
      </w:r>
    </w:p>
    <w:p w14:paraId="60B2A144" w14:textId="489740D0"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 xml:space="preserve">Investigation by </w:t>
      </w:r>
      <w:r w:rsidR="00A041FE" w:rsidRPr="00FB38A4">
        <w:rPr>
          <w:rFonts w:ascii="Arial" w:hAnsi="Arial" w:cs="Arial"/>
          <w:sz w:val="22"/>
          <w:szCs w:val="22"/>
          <w:lang w:val="en-GB"/>
        </w:rPr>
        <w:t>A</w:t>
      </w:r>
      <w:r w:rsidR="00A041FE">
        <w:rPr>
          <w:rFonts w:ascii="Arial" w:hAnsi="Arial" w:cs="Arial"/>
          <w:sz w:val="22"/>
          <w:szCs w:val="22"/>
          <w:lang w:val="en-GB"/>
        </w:rPr>
        <w:t>K</w:t>
      </w:r>
      <w:r w:rsidR="00A041FE" w:rsidRPr="00FB38A4">
        <w:rPr>
          <w:rFonts w:ascii="Arial" w:hAnsi="Arial" w:cs="Arial"/>
          <w:sz w:val="22"/>
          <w:szCs w:val="22"/>
          <w:lang w:val="en-GB"/>
        </w:rPr>
        <w:t>C,</w:t>
      </w:r>
      <w:r w:rsidRPr="00FB38A4">
        <w:rPr>
          <w:rFonts w:ascii="Arial" w:hAnsi="Arial" w:cs="Arial"/>
          <w:sz w:val="22"/>
          <w:szCs w:val="22"/>
          <w:lang w:val="en-GB"/>
        </w:rPr>
        <w:t xml:space="preserve"> CL, </w:t>
      </w:r>
      <w:r w:rsidR="0013329C">
        <w:rPr>
          <w:rFonts w:ascii="Arial" w:hAnsi="Arial" w:cs="Arial"/>
          <w:sz w:val="22"/>
          <w:szCs w:val="22"/>
          <w:lang w:val="en-GB"/>
        </w:rPr>
        <w:t xml:space="preserve">ZG, </w:t>
      </w:r>
      <w:r w:rsidRPr="00FB38A4">
        <w:rPr>
          <w:rFonts w:ascii="Arial" w:hAnsi="Arial" w:cs="Arial"/>
          <w:sz w:val="22"/>
          <w:szCs w:val="22"/>
          <w:lang w:val="en-GB"/>
        </w:rPr>
        <w:t xml:space="preserve">AP, MJE, ERL, YS, KHX, NX, BKP, AC, LTN, MJA, CRF, VD, JWF, DTT </w:t>
      </w:r>
    </w:p>
    <w:p w14:paraId="3FE1A810" w14:textId="06646016"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 xml:space="preserve">Methodology by </w:t>
      </w:r>
      <w:r w:rsidR="0013329C">
        <w:rPr>
          <w:rFonts w:ascii="Arial" w:hAnsi="Arial" w:cs="Arial"/>
          <w:sz w:val="22"/>
          <w:szCs w:val="22"/>
          <w:lang w:val="en-GB"/>
        </w:rPr>
        <w:t>CN</w:t>
      </w:r>
      <w:r w:rsidRPr="00FB38A4">
        <w:rPr>
          <w:rFonts w:ascii="Arial" w:hAnsi="Arial" w:cs="Arial"/>
          <w:sz w:val="22"/>
          <w:szCs w:val="22"/>
          <w:lang w:val="en-GB"/>
        </w:rPr>
        <w:t xml:space="preserve">, </w:t>
      </w:r>
      <w:r w:rsidR="0013329C">
        <w:rPr>
          <w:rFonts w:ascii="Arial" w:hAnsi="Arial" w:cs="Arial"/>
          <w:sz w:val="22"/>
          <w:szCs w:val="22"/>
          <w:lang w:val="en-GB"/>
        </w:rPr>
        <w:t xml:space="preserve">ZG, </w:t>
      </w:r>
      <w:r w:rsidRPr="00FB38A4">
        <w:rPr>
          <w:rFonts w:ascii="Arial" w:hAnsi="Arial" w:cs="Arial"/>
          <w:sz w:val="22"/>
          <w:szCs w:val="22"/>
          <w:lang w:val="en-GB"/>
        </w:rPr>
        <w:t>YS, KHX, LTN, MJA,</w:t>
      </w:r>
      <w:r>
        <w:rPr>
          <w:rFonts w:ascii="Arial" w:hAnsi="Arial" w:cs="Arial"/>
          <w:sz w:val="22"/>
          <w:szCs w:val="22"/>
          <w:lang w:val="en-GB"/>
        </w:rPr>
        <w:t xml:space="preserve"> JWF,</w:t>
      </w:r>
      <w:r w:rsidRPr="00FB38A4">
        <w:rPr>
          <w:rFonts w:ascii="Arial" w:hAnsi="Arial" w:cs="Arial"/>
          <w:sz w:val="22"/>
          <w:szCs w:val="22"/>
          <w:lang w:val="en-GB"/>
        </w:rPr>
        <w:t xml:space="preserve"> DTT</w:t>
      </w:r>
    </w:p>
    <w:p w14:paraId="4EF9390A" w14:textId="77777777"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Resources by MJE, CRF, VD, LTN,</w:t>
      </w:r>
      <w:r>
        <w:rPr>
          <w:rFonts w:ascii="Arial" w:hAnsi="Arial" w:cs="Arial"/>
          <w:sz w:val="22"/>
          <w:szCs w:val="22"/>
          <w:lang w:val="en-GB"/>
        </w:rPr>
        <w:t xml:space="preserve"> JWF,</w:t>
      </w:r>
      <w:r w:rsidRPr="00FB38A4">
        <w:rPr>
          <w:rFonts w:ascii="Arial" w:hAnsi="Arial" w:cs="Arial"/>
          <w:sz w:val="22"/>
          <w:szCs w:val="22"/>
          <w:lang w:val="en-GB"/>
        </w:rPr>
        <w:t xml:space="preserve"> DTT   </w:t>
      </w:r>
    </w:p>
    <w:p w14:paraId="4A0E1C8F" w14:textId="373F4816"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 xml:space="preserve">Writing </w:t>
      </w:r>
      <w:r w:rsidR="00A041FE" w:rsidRPr="00FB38A4">
        <w:rPr>
          <w:rFonts w:ascii="Arial" w:hAnsi="Arial" w:cs="Arial"/>
          <w:sz w:val="22"/>
          <w:szCs w:val="22"/>
          <w:lang w:val="en-GB"/>
        </w:rPr>
        <w:t>A</w:t>
      </w:r>
      <w:r w:rsidR="00A041FE">
        <w:rPr>
          <w:rFonts w:ascii="Arial" w:hAnsi="Arial" w:cs="Arial"/>
          <w:sz w:val="22"/>
          <w:szCs w:val="22"/>
          <w:lang w:val="en-GB"/>
        </w:rPr>
        <w:t>K</w:t>
      </w:r>
      <w:r w:rsidR="00A041FE" w:rsidRPr="00FB38A4">
        <w:rPr>
          <w:rFonts w:ascii="Arial" w:hAnsi="Arial" w:cs="Arial"/>
          <w:sz w:val="22"/>
          <w:szCs w:val="22"/>
          <w:lang w:val="en-GB"/>
        </w:rPr>
        <w:t xml:space="preserve">C, </w:t>
      </w:r>
      <w:r w:rsidR="00146F19">
        <w:rPr>
          <w:rFonts w:ascii="Arial" w:hAnsi="Arial" w:cs="Arial"/>
          <w:sz w:val="22"/>
          <w:szCs w:val="22"/>
          <w:lang w:val="en-GB"/>
        </w:rPr>
        <w:t>CN,</w:t>
      </w:r>
      <w:r w:rsidRPr="00FB38A4">
        <w:rPr>
          <w:rFonts w:ascii="Arial" w:hAnsi="Arial" w:cs="Arial"/>
          <w:sz w:val="22"/>
          <w:szCs w:val="22"/>
          <w:lang w:val="en-GB"/>
        </w:rPr>
        <w:t xml:space="preserve"> </w:t>
      </w:r>
      <w:r w:rsidR="001972F8">
        <w:rPr>
          <w:rFonts w:ascii="Arial" w:hAnsi="Arial" w:cs="Arial"/>
          <w:sz w:val="22"/>
          <w:szCs w:val="22"/>
          <w:lang w:val="en-GB"/>
        </w:rPr>
        <w:t xml:space="preserve">BKP, MJA, </w:t>
      </w:r>
      <w:r>
        <w:rPr>
          <w:rFonts w:ascii="Arial" w:hAnsi="Arial" w:cs="Arial"/>
          <w:sz w:val="22"/>
          <w:szCs w:val="22"/>
          <w:lang w:val="en-GB"/>
        </w:rPr>
        <w:t xml:space="preserve">JWF, </w:t>
      </w:r>
      <w:r w:rsidRPr="00FB38A4">
        <w:rPr>
          <w:rFonts w:ascii="Arial" w:hAnsi="Arial" w:cs="Arial"/>
          <w:sz w:val="22"/>
          <w:szCs w:val="22"/>
          <w:lang w:val="en-GB"/>
        </w:rPr>
        <w:t>DTT</w:t>
      </w:r>
    </w:p>
    <w:p w14:paraId="1A6A7151" w14:textId="06126CB0"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 xml:space="preserve">Visualization by </w:t>
      </w:r>
      <w:r w:rsidR="00A041FE" w:rsidRPr="00FB38A4">
        <w:rPr>
          <w:rFonts w:ascii="Arial" w:hAnsi="Arial" w:cs="Arial"/>
          <w:sz w:val="22"/>
          <w:szCs w:val="22"/>
          <w:lang w:val="en-GB"/>
        </w:rPr>
        <w:t>A</w:t>
      </w:r>
      <w:r w:rsidR="00A041FE">
        <w:rPr>
          <w:rFonts w:ascii="Arial" w:hAnsi="Arial" w:cs="Arial"/>
          <w:sz w:val="22"/>
          <w:szCs w:val="22"/>
          <w:lang w:val="en-GB"/>
        </w:rPr>
        <w:t>K</w:t>
      </w:r>
      <w:r w:rsidR="00A041FE" w:rsidRPr="00FB38A4">
        <w:rPr>
          <w:rFonts w:ascii="Arial" w:hAnsi="Arial" w:cs="Arial"/>
          <w:sz w:val="22"/>
          <w:szCs w:val="22"/>
          <w:lang w:val="en-GB"/>
        </w:rPr>
        <w:t xml:space="preserve">C, </w:t>
      </w:r>
      <w:r w:rsidR="0013329C">
        <w:rPr>
          <w:rFonts w:ascii="Arial" w:hAnsi="Arial" w:cs="Arial"/>
          <w:sz w:val="22"/>
          <w:szCs w:val="22"/>
          <w:lang w:val="en-GB"/>
        </w:rPr>
        <w:t>CN</w:t>
      </w:r>
      <w:r w:rsidRPr="00FB38A4">
        <w:rPr>
          <w:rFonts w:ascii="Arial" w:hAnsi="Arial" w:cs="Arial"/>
          <w:sz w:val="22"/>
          <w:szCs w:val="22"/>
          <w:lang w:val="en-GB"/>
        </w:rPr>
        <w:t>, KHX, LTN</w:t>
      </w:r>
    </w:p>
    <w:p w14:paraId="008A0254" w14:textId="6D9E3C43"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 xml:space="preserve">Supervision by </w:t>
      </w:r>
      <w:r w:rsidR="0013329C">
        <w:rPr>
          <w:rFonts w:ascii="Arial" w:hAnsi="Arial" w:cs="Arial"/>
          <w:sz w:val="22"/>
          <w:szCs w:val="22"/>
          <w:lang w:val="en-GB"/>
        </w:rPr>
        <w:t xml:space="preserve">LTN, MJA, </w:t>
      </w:r>
      <w:r>
        <w:rPr>
          <w:rFonts w:ascii="Arial" w:hAnsi="Arial" w:cs="Arial"/>
          <w:sz w:val="22"/>
          <w:szCs w:val="22"/>
          <w:lang w:val="en-GB"/>
        </w:rPr>
        <w:t xml:space="preserve">JWF, </w:t>
      </w:r>
      <w:r w:rsidRPr="00FB38A4">
        <w:rPr>
          <w:rFonts w:ascii="Arial" w:hAnsi="Arial" w:cs="Arial"/>
          <w:sz w:val="22"/>
          <w:szCs w:val="22"/>
          <w:lang w:val="en-GB"/>
        </w:rPr>
        <w:t>DTT</w:t>
      </w:r>
    </w:p>
    <w:p w14:paraId="4987F215" w14:textId="36D6EF7C" w:rsidR="00705FE7" w:rsidRPr="00FB38A4"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t>Project Administration MJA, VD, DTT</w:t>
      </w:r>
    </w:p>
    <w:p w14:paraId="7F5EF7DA" w14:textId="6A7AB8DE" w:rsidR="00705FE7" w:rsidRPr="002A48BB" w:rsidRDefault="00705FE7" w:rsidP="00CA47B9">
      <w:pPr>
        <w:pStyle w:val="Acknowledgement"/>
        <w:spacing w:before="0" w:line="480" w:lineRule="auto"/>
        <w:ind w:left="0" w:firstLine="0"/>
        <w:jc w:val="both"/>
        <w:rPr>
          <w:rFonts w:ascii="Arial" w:hAnsi="Arial" w:cs="Arial"/>
          <w:sz w:val="22"/>
          <w:szCs w:val="22"/>
          <w:lang w:val="en-GB"/>
        </w:rPr>
      </w:pPr>
      <w:r w:rsidRPr="00FB38A4">
        <w:rPr>
          <w:rFonts w:ascii="Arial" w:hAnsi="Arial" w:cs="Arial"/>
          <w:sz w:val="22"/>
          <w:szCs w:val="22"/>
          <w:lang w:val="en-GB"/>
        </w:rPr>
        <w:lastRenderedPageBreak/>
        <w:t xml:space="preserve">Funding Acquisition </w:t>
      </w:r>
      <w:r w:rsidR="00A041FE" w:rsidRPr="00FB38A4">
        <w:rPr>
          <w:rFonts w:ascii="Arial" w:hAnsi="Arial" w:cs="Arial"/>
          <w:sz w:val="22"/>
          <w:szCs w:val="22"/>
          <w:lang w:val="en-GB"/>
        </w:rPr>
        <w:t>A</w:t>
      </w:r>
      <w:r w:rsidR="00A041FE">
        <w:rPr>
          <w:rFonts w:ascii="Arial" w:hAnsi="Arial" w:cs="Arial"/>
          <w:sz w:val="22"/>
          <w:szCs w:val="22"/>
          <w:lang w:val="en-GB"/>
        </w:rPr>
        <w:t>K</w:t>
      </w:r>
      <w:r w:rsidR="00A041FE" w:rsidRPr="00FB38A4">
        <w:rPr>
          <w:rFonts w:ascii="Arial" w:hAnsi="Arial" w:cs="Arial"/>
          <w:sz w:val="22"/>
          <w:szCs w:val="22"/>
          <w:lang w:val="en-GB"/>
        </w:rPr>
        <w:t xml:space="preserve">C, </w:t>
      </w:r>
      <w:r w:rsidRPr="00FB38A4">
        <w:rPr>
          <w:rFonts w:ascii="Arial" w:hAnsi="Arial" w:cs="Arial"/>
          <w:sz w:val="22"/>
          <w:szCs w:val="22"/>
          <w:lang w:val="en-GB"/>
        </w:rPr>
        <w:t xml:space="preserve">CRF, </w:t>
      </w:r>
      <w:r w:rsidR="0013329C">
        <w:rPr>
          <w:rFonts w:ascii="Arial" w:hAnsi="Arial" w:cs="Arial"/>
          <w:sz w:val="22"/>
          <w:szCs w:val="22"/>
          <w:lang w:val="en-GB"/>
        </w:rPr>
        <w:t xml:space="preserve">JWF, </w:t>
      </w:r>
      <w:r w:rsidRPr="00FB38A4">
        <w:rPr>
          <w:rFonts w:ascii="Arial" w:hAnsi="Arial" w:cs="Arial"/>
          <w:sz w:val="22"/>
          <w:szCs w:val="22"/>
          <w:lang w:val="en-GB"/>
        </w:rPr>
        <w:t>DTT</w:t>
      </w:r>
    </w:p>
    <w:p w14:paraId="6A3CC802" w14:textId="77777777" w:rsidR="00DD030A" w:rsidRDefault="00DD030A" w:rsidP="002A4ADE">
      <w:pPr>
        <w:spacing w:line="480" w:lineRule="auto"/>
        <w:jc w:val="both"/>
        <w:rPr>
          <w:rFonts w:ascii="Arial" w:hAnsi="Arial" w:cs="Arial"/>
          <w:b/>
          <w:bCs/>
          <w:sz w:val="22"/>
          <w:szCs w:val="22"/>
        </w:rPr>
      </w:pPr>
    </w:p>
    <w:p w14:paraId="705B66FF" w14:textId="3CBAEDAD" w:rsidR="002A4ADE" w:rsidRDefault="002A4ADE" w:rsidP="002A4ADE">
      <w:pPr>
        <w:spacing w:line="480" w:lineRule="auto"/>
        <w:jc w:val="both"/>
        <w:rPr>
          <w:rFonts w:ascii="Arial" w:hAnsi="Arial" w:cs="Arial"/>
          <w:b/>
          <w:bCs/>
          <w:sz w:val="22"/>
          <w:szCs w:val="22"/>
        </w:rPr>
      </w:pPr>
      <w:r>
        <w:rPr>
          <w:rFonts w:ascii="Arial" w:hAnsi="Arial" w:cs="Arial"/>
          <w:b/>
          <w:bCs/>
          <w:sz w:val="22"/>
          <w:szCs w:val="22"/>
        </w:rPr>
        <w:t>ACKNOWLEDGMENTS</w:t>
      </w:r>
    </w:p>
    <w:p w14:paraId="2807D9DC" w14:textId="01131776" w:rsidR="004407AB" w:rsidRPr="004B3CDE" w:rsidRDefault="002A4ADE" w:rsidP="002A4ADE">
      <w:pPr>
        <w:pStyle w:val="Acknowledgement"/>
        <w:spacing w:before="0" w:line="480" w:lineRule="auto"/>
        <w:ind w:left="0" w:firstLine="0"/>
        <w:jc w:val="both"/>
        <w:rPr>
          <w:rFonts w:ascii="Arial" w:hAnsi="Arial" w:cs="Arial"/>
          <w:sz w:val="22"/>
          <w:szCs w:val="22"/>
        </w:rPr>
      </w:pPr>
      <w:r w:rsidRPr="002A48BB">
        <w:rPr>
          <w:rFonts w:ascii="Arial" w:hAnsi="Arial" w:cs="Arial"/>
          <w:bCs/>
          <w:sz w:val="22"/>
          <w:szCs w:val="22"/>
        </w:rPr>
        <w:t xml:space="preserve">We thank Angelique Gilbert and Danielle </w:t>
      </w:r>
      <w:proofErr w:type="spellStart"/>
      <w:r w:rsidRPr="002A48BB">
        <w:rPr>
          <w:rFonts w:ascii="Arial" w:hAnsi="Arial" w:cs="Arial"/>
          <w:bCs/>
          <w:sz w:val="22"/>
          <w:szCs w:val="22"/>
        </w:rPr>
        <w:t>Bestoso</w:t>
      </w:r>
      <w:proofErr w:type="spellEnd"/>
      <w:r w:rsidRPr="002A48BB">
        <w:rPr>
          <w:rFonts w:ascii="Arial" w:hAnsi="Arial" w:cs="Arial"/>
          <w:bCs/>
          <w:sz w:val="22"/>
          <w:szCs w:val="22"/>
        </w:rPr>
        <w:t xml:space="preserve"> for laboratory and administrative support.  We are thankful for the patients that provided tumor material for this project. This work was supported by research funding from the </w:t>
      </w:r>
      <w:r w:rsidRPr="002A48BB">
        <w:rPr>
          <w:rFonts w:ascii="Arial" w:hAnsi="Arial" w:cs="Arial"/>
          <w:sz w:val="22"/>
          <w:szCs w:val="22"/>
        </w:rPr>
        <w:t xml:space="preserve">National Institutes of Health </w:t>
      </w:r>
      <w:r w:rsidRPr="002A48BB">
        <w:rPr>
          <w:rFonts w:ascii="Arial" w:hAnsi="Arial" w:cs="Arial"/>
          <w:iCs/>
          <w:sz w:val="22"/>
          <w:szCs w:val="22"/>
        </w:rPr>
        <w:t>R01CA240924</w:t>
      </w:r>
      <w:r>
        <w:rPr>
          <w:rFonts w:ascii="Arial" w:hAnsi="Arial" w:cs="Arial"/>
          <w:iCs/>
          <w:sz w:val="22"/>
          <w:szCs w:val="22"/>
        </w:rPr>
        <w:t xml:space="preserve"> (DTT), </w:t>
      </w:r>
      <w:r w:rsidRPr="002A48BB">
        <w:rPr>
          <w:rFonts w:ascii="Arial" w:hAnsi="Arial" w:cs="Arial"/>
          <w:sz w:val="22"/>
          <w:szCs w:val="22"/>
        </w:rPr>
        <w:t>U01CA228963</w:t>
      </w:r>
      <w:r w:rsidRPr="002A48BB">
        <w:rPr>
          <w:rFonts w:ascii="Arial" w:hAnsi="Arial" w:cs="Arial"/>
          <w:iCs/>
          <w:sz w:val="22"/>
          <w:szCs w:val="22"/>
        </w:rPr>
        <w:t xml:space="preserve"> (DTT)</w:t>
      </w:r>
      <w:r>
        <w:rPr>
          <w:rFonts w:ascii="Arial" w:hAnsi="Arial" w:cs="Arial"/>
          <w:sz w:val="22"/>
          <w:szCs w:val="22"/>
        </w:rPr>
        <w:t>,</w:t>
      </w:r>
      <w:r w:rsidRPr="002A48BB">
        <w:rPr>
          <w:rFonts w:ascii="Arial" w:hAnsi="Arial" w:cs="Arial"/>
          <w:sz w:val="22"/>
          <w:szCs w:val="22"/>
        </w:rPr>
        <w:t xml:space="preserve"> </w:t>
      </w:r>
      <w:r w:rsidRPr="002A48BB">
        <w:rPr>
          <w:rFonts w:ascii="Arial" w:hAnsi="Arial" w:cs="Arial"/>
          <w:iCs/>
          <w:sz w:val="22"/>
          <w:szCs w:val="22"/>
        </w:rPr>
        <w:t xml:space="preserve">3R01CA240924-04S1 (AC), </w:t>
      </w:r>
      <w:r w:rsidRPr="002A48BB">
        <w:rPr>
          <w:rFonts w:ascii="Arial" w:hAnsi="Arial" w:cs="Arial"/>
          <w:sz w:val="22"/>
          <w:szCs w:val="22"/>
        </w:rPr>
        <w:t>ACD-</w:t>
      </w:r>
      <w:proofErr w:type="spellStart"/>
      <w:r w:rsidRPr="002A48BB">
        <w:rPr>
          <w:rFonts w:ascii="Arial" w:hAnsi="Arial" w:cs="Arial"/>
          <w:sz w:val="22"/>
          <w:szCs w:val="22"/>
        </w:rPr>
        <w:t>Biotechne</w:t>
      </w:r>
      <w:proofErr w:type="spellEnd"/>
      <w:r w:rsidRPr="002A48BB">
        <w:rPr>
          <w:rFonts w:ascii="Arial" w:hAnsi="Arial" w:cs="Arial"/>
          <w:sz w:val="22"/>
          <w:szCs w:val="22"/>
        </w:rPr>
        <w:t xml:space="preserve"> (DTT)</w:t>
      </w:r>
      <w:r w:rsidR="00E405B6">
        <w:rPr>
          <w:rFonts w:ascii="Arial" w:hAnsi="Arial" w:cs="Arial"/>
          <w:sz w:val="22"/>
          <w:szCs w:val="22"/>
        </w:rPr>
        <w:t xml:space="preserve">, and the Krantz Family Center for Cancer Research Quantum Grant </w:t>
      </w:r>
      <w:r w:rsidR="00827A51">
        <w:rPr>
          <w:rFonts w:ascii="Arial" w:hAnsi="Arial" w:cs="Arial"/>
          <w:sz w:val="22"/>
          <w:szCs w:val="22"/>
        </w:rPr>
        <w:t>(DTT)</w:t>
      </w:r>
      <w:r w:rsidRPr="002A48BB">
        <w:rPr>
          <w:rFonts w:ascii="Arial" w:hAnsi="Arial" w:cs="Arial"/>
          <w:sz w:val="22"/>
          <w:szCs w:val="22"/>
        </w:rPr>
        <w:t>.</w:t>
      </w:r>
      <w:r w:rsidR="00205800">
        <w:rPr>
          <w:rFonts w:ascii="Arial" w:hAnsi="Arial" w:cs="Arial"/>
          <w:b/>
          <w:bCs/>
          <w:sz w:val="22"/>
          <w:szCs w:val="22"/>
        </w:rPr>
        <w:br w:type="page"/>
      </w:r>
    </w:p>
    <w:p w14:paraId="5944AA83" w14:textId="77777777" w:rsidR="008220CB" w:rsidRPr="004B3CDE" w:rsidRDefault="008220CB" w:rsidP="00CA47B9">
      <w:pPr>
        <w:spacing w:line="480" w:lineRule="auto"/>
        <w:jc w:val="both"/>
        <w:rPr>
          <w:rFonts w:ascii="Arial" w:hAnsi="Arial" w:cs="Arial"/>
          <w:b/>
          <w:sz w:val="22"/>
          <w:szCs w:val="22"/>
        </w:rPr>
      </w:pPr>
      <w:r w:rsidRPr="004B3CDE">
        <w:rPr>
          <w:rFonts w:ascii="Arial" w:hAnsi="Arial" w:cs="Arial"/>
          <w:b/>
          <w:sz w:val="22"/>
          <w:szCs w:val="22"/>
        </w:rPr>
        <w:lastRenderedPageBreak/>
        <w:t xml:space="preserve">REFERENCES </w:t>
      </w:r>
    </w:p>
    <w:p w14:paraId="0A03D4D7" w14:textId="77777777" w:rsidR="00964D47" w:rsidRPr="00964D47" w:rsidRDefault="008220CB" w:rsidP="00964D47">
      <w:pPr>
        <w:pStyle w:val="EndNoteBibliography"/>
        <w:ind w:left="720" w:hanging="720"/>
        <w:rPr>
          <w:noProof/>
        </w:rPr>
      </w:pPr>
      <w:r w:rsidRPr="004B3CDE">
        <w:rPr>
          <w:b/>
          <w:szCs w:val="22"/>
        </w:rPr>
        <w:fldChar w:fldCharType="begin"/>
      </w:r>
      <w:r w:rsidRPr="004B3CDE">
        <w:rPr>
          <w:b/>
          <w:szCs w:val="22"/>
        </w:rPr>
        <w:instrText xml:space="preserve"> ADDIN EN.REFLIST </w:instrText>
      </w:r>
      <w:r w:rsidRPr="004B3CDE">
        <w:rPr>
          <w:b/>
          <w:szCs w:val="22"/>
        </w:rPr>
        <w:fldChar w:fldCharType="separate"/>
      </w:r>
      <w:r w:rsidR="00964D47" w:rsidRPr="00964D47">
        <w:rPr>
          <w:noProof/>
        </w:rPr>
        <w:t>1.</w:t>
      </w:r>
      <w:r w:rsidR="00964D47" w:rsidRPr="00964D47">
        <w:rPr>
          <w:noProof/>
        </w:rPr>
        <w:tab/>
        <w:t>Bray F, Laversanne M, Sung H, Ferlay J, Siegel RL, Soerjomataram I</w:t>
      </w:r>
      <w:r w:rsidR="00964D47" w:rsidRPr="00964D47">
        <w:rPr>
          <w:i/>
          <w:noProof/>
        </w:rPr>
        <w:t>, et al.</w:t>
      </w:r>
      <w:r w:rsidR="00964D47" w:rsidRPr="00964D47">
        <w:rPr>
          <w:noProof/>
        </w:rPr>
        <w:t xml:space="preserve"> Global cancer statistics 2022: GLOBOCAN estimates of incidence and mortality worldwide for 36 cancers in 185 countries. </w:t>
      </w:r>
      <w:r w:rsidR="00964D47" w:rsidRPr="00964D47">
        <w:rPr>
          <w:i/>
          <w:noProof/>
        </w:rPr>
        <w:t>CA Cancer J Clin</w:t>
      </w:r>
      <w:r w:rsidR="00964D47" w:rsidRPr="00964D47">
        <w:rPr>
          <w:noProof/>
        </w:rPr>
        <w:t xml:space="preserve"> 2024;</w:t>
      </w:r>
      <w:r w:rsidR="00964D47" w:rsidRPr="00964D47">
        <w:rPr>
          <w:b/>
          <w:noProof/>
        </w:rPr>
        <w:t>74</w:t>
      </w:r>
      <w:r w:rsidR="00964D47" w:rsidRPr="00964D47">
        <w:rPr>
          <w:noProof/>
        </w:rPr>
        <w:t>(3):229-63 doi 10.3322/caac.21834.</w:t>
      </w:r>
    </w:p>
    <w:p w14:paraId="0209F6BC" w14:textId="77777777" w:rsidR="00964D47" w:rsidRPr="00964D47" w:rsidRDefault="00964D47" w:rsidP="00964D47">
      <w:pPr>
        <w:pStyle w:val="EndNoteBibliography"/>
        <w:ind w:left="720" w:hanging="720"/>
        <w:rPr>
          <w:noProof/>
        </w:rPr>
      </w:pPr>
      <w:r w:rsidRPr="00964D47">
        <w:rPr>
          <w:noProof/>
        </w:rPr>
        <w:t>2.</w:t>
      </w:r>
      <w:r w:rsidRPr="00964D47">
        <w:rPr>
          <w:noProof/>
        </w:rPr>
        <w:tab/>
        <w:t>Gordan JD, Kennedy EB, Abou-Alfa GK, Beal E, Finn RS, Gade TP</w:t>
      </w:r>
      <w:r w:rsidRPr="00964D47">
        <w:rPr>
          <w:i/>
          <w:noProof/>
        </w:rPr>
        <w:t>, et al.</w:t>
      </w:r>
      <w:r w:rsidRPr="00964D47">
        <w:rPr>
          <w:noProof/>
        </w:rPr>
        <w:t xml:space="preserve"> Systemic Therapy for Advanced Hepatocellular Carcinoma: ASCO Guideline Update. </w:t>
      </w:r>
      <w:r w:rsidRPr="00964D47">
        <w:rPr>
          <w:i/>
          <w:noProof/>
        </w:rPr>
        <w:t>J Clin Oncol</w:t>
      </w:r>
      <w:r w:rsidRPr="00964D47">
        <w:rPr>
          <w:noProof/>
        </w:rPr>
        <w:t xml:space="preserve"> 2024;</w:t>
      </w:r>
      <w:r w:rsidRPr="00964D47">
        <w:rPr>
          <w:b/>
          <w:noProof/>
        </w:rPr>
        <w:t>42</w:t>
      </w:r>
      <w:r w:rsidRPr="00964D47">
        <w:rPr>
          <w:noProof/>
        </w:rPr>
        <w:t>(15):1830-50 doi 10.1200/JCO.23.02745.</w:t>
      </w:r>
    </w:p>
    <w:p w14:paraId="3BAFD4BF" w14:textId="77777777" w:rsidR="00964D47" w:rsidRPr="00964D47" w:rsidRDefault="00964D47" w:rsidP="00964D47">
      <w:pPr>
        <w:pStyle w:val="EndNoteBibliography"/>
        <w:ind w:left="720" w:hanging="720"/>
        <w:rPr>
          <w:noProof/>
        </w:rPr>
      </w:pPr>
      <w:r w:rsidRPr="00964D47">
        <w:rPr>
          <w:noProof/>
        </w:rPr>
        <w:t>3.</w:t>
      </w:r>
      <w:r w:rsidRPr="00964D47">
        <w:rPr>
          <w:noProof/>
        </w:rPr>
        <w:tab/>
        <w:t>Ducreux M, Zhu AX, Cheng A-L, Galle PR, Ikeda M, Nicholas A</w:t>
      </w:r>
      <w:r w:rsidRPr="00964D47">
        <w:rPr>
          <w:i/>
          <w:noProof/>
        </w:rPr>
        <w:t>, et al.</w:t>
      </w:r>
      <w:r w:rsidRPr="00964D47">
        <w:rPr>
          <w:noProof/>
        </w:rPr>
        <w:t xml:space="preserve"> IMbrave150: Exploratory analysis to examine the association between treatment response and overall survival (OS) in patients (pts) with unresectable hepatocellular carcinoma (HCC) treated with atezolizumab (atezo) + bevacizumab (bev) versus sorafenib (sor). </w:t>
      </w:r>
      <w:r w:rsidRPr="00964D47">
        <w:rPr>
          <w:i/>
          <w:noProof/>
        </w:rPr>
        <w:t>Journal of Clinical Oncology</w:t>
      </w:r>
      <w:r w:rsidRPr="00964D47">
        <w:rPr>
          <w:noProof/>
        </w:rPr>
        <w:t xml:space="preserve"> 2021;</w:t>
      </w:r>
      <w:r w:rsidRPr="00964D47">
        <w:rPr>
          <w:b/>
          <w:noProof/>
        </w:rPr>
        <w:t>39</w:t>
      </w:r>
      <w:r w:rsidRPr="00964D47">
        <w:rPr>
          <w:noProof/>
        </w:rPr>
        <w:t>(15_suppl):4071- doi 10.1200/JCO.2021.39.15_suppl.4071.</w:t>
      </w:r>
    </w:p>
    <w:p w14:paraId="1C4CCC2E" w14:textId="77777777" w:rsidR="00964D47" w:rsidRPr="00964D47" w:rsidRDefault="00964D47" w:rsidP="00964D47">
      <w:pPr>
        <w:pStyle w:val="EndNoteBibliography"/>
        <w:ind w:left="720" w:hanging="720"/>
        <w:rPr>
          <w:noProof/>
        </w:rPr>
      </w:pPr>
      <w:r w:rsidRPr="00964D47">
        <w:rPr>
          <w:noProof/>
        </w:rPr>
        <w:t>4.</w:t>
      </w:r>
      <w:r w:rsidRPr="00964D47">
        <w:rPr>
          <w:noProof/>
        </w:rPr>
        <w:tab/>
        <w:t xml:space="preserve">Lim M, Espinoza M, Huang YH, Franses J, Zhu H, Hsiehchen D. Complete Response to Immunotherapy in Patients With Hepatocellular Carcinoma. </w:t>
      </w:r>
      <w:r w:rsidRPr="00964D47">
        <w:rPr>
          <w:i/>
          <w:noProof/>
        </w:rPr>
        <w:t>JAMA Netw Open</w:t>
      </w:r>
      <w:r w:rsidRPr="00964D47">
        <w:rPr>
          <w:noProof/>
        </w:rPr>
        <w:t xml:space="preserve"> 2025;</w:t>
      </w:r>
      <w:r w:rsidRPr="00964D47">
        <w:rPr>
          <w:b/>
          <w:noProof/>
        </w:rPr>
        <w:t>8</w:t>
      </w:r>
      <w:r w:rsidRPr="00964D47">
        <w:rPr>
          <w:noProof/>
        </w:rPr>
        <w:t>(2):e2461735 doi 10.1001/jamanetworkopen.2024.61735.</w:t>
      </w:r>
    </w:p>
    <w:p w14:paraId="70D3A75A" w14:textId="77777777" w:rsidR="00964D47" w:rsidRPr="00964D47" w:rsidRDefault="00964D47" w:rsidP="00964D47">
      <w:pPr>
        <w:pStyle w:val="EndNoteBibliography"/>
        <w:ind w:left="720" w:hanging="720"/>
        <w:rPr>
          <w:noProof/>
        </w:rPr>
      </w:pPr>
      <w:r w:rsidRPr="00964D47">
        <w:rPr>
          <w:noProof/>
        </w:rPr>
        <w:t>5.</w:t>
      </w:r>
      <w:r w:rsidRPr="00964D47">
        <w:rPr>
          <w:noProof/>
        </w:rPr>
        <w:tab/>
        <w:t>Rimassa L, Chan SL, Sangro B, Lau G, Kudo M, Reig M</w:t>
      </w:r>
      <w:r w:rsidRPr="00964D47">
        <w:rPr>
          <w:i/>
          <w:noProof/>
        </w:rPr>
        <w:t>, et al.</w:t>
      </w:r>
      <w:r w:rsidRPr="00964D47">
        <w:rPr>
          <w:noProof/>
        </w:rPr>
        <w:t xml:space="preserve"> Five-year overall survival update from the HIMALAYA study of tremelimumab plus durvalumab in unresectable HCC. </w:t>
      </w:r>
      <w:r w:rsidRPr="00964D47">
        <w:rPr>
          <w:i/>
          <w:noProof/>
        </w:rPr>
        <w:t>J Hepatol</w:t>
      </w:r>
      <w:r w:rsidRPr="00964D47">
        <w:rPr>
          <w:noProof/>
        </w:rPr>
        <w:t xml:space="preserve"> 2025 doi 10.1016/j.jhep.2025.03.033.</w:t>
      </w:r>
    </w:p>
    <w:p w14:paraId="170C7715" w14:textId="77777777" w:rsidR="00964D47" w:rsidRPr="00964D47" w:rsidRDefault="00964D47" w:rsidP="00964D47">
      <w:pPr>
        <w:pStyle w:val="EndNoteBibliography"/>
        <w:ind w:left="720" w:hanging="720"/>
        <w:rPr>
          <w:noProof/>
        </w:rPr>
      </w:pPr>
      <w:r w:rsidRPr="00964D47">
        <w:rPr>
          <w:noProof/>
        </w:rPr>
        <w:t>6.</w:t>
      </w:r>
      <w:r w:rsidRPr="00964D47">
        <w:rPr>
          <w:noProof/>
        </w:rPr>
        <w:tab/>
        <w:t>Cheng AL, Qin S, Ikeda M, Galle PR, Ducreux M, Kim TY</w:t>
      </w:r>
      <w:r w:rsidRPr="00964D47">
        <w:rPr>
          <w:i/>
          <w:noProof/>
        </w:rPr>
        <w:t>, et al.</w:t>
      </w:r>
      <w:r w:rsidRPr="00964D47">
        <w:rPr>
          <w:noProof/>
        </w:rPr>
        <w:t xml:space="preserve"> Updated efficacy and safety data from IMbrave150: Atezolizumab plus bevacizumab vs. sorafenib for unresectable hepatocellular carcinoma. </w:t>
      </w:r>
      <w:r w:rsidRPr="00964D47">
        <w:rPr>
          <w:i/>
          <w:noProof/>
        </w:rPr>
        <w:t>J Hepatol</w:t>
      </w:r>
      <w:r w:rsidRPr="00964D47">
        <w:rPr>
          <w:noProof/>
        </w:rPr>
        <w:t xml:space="preserve"> 2022;</w:t>
      </w:r>
      <w:r w:rsidRPr="00964D47">
        <w:rPr>
          <w:b/>
          <w:noProof/>
        </w:rPr>
        <w:t>76</w:t>
      </w:r>
      <w:r w:rsidRPr="00964D47">
        <w:rPr>
          <w:noProof/>
        </w:rPr>
        <w:t>(4):862-73 doi 10.1016/j.jhep.2021.11.030.</w:t>
      </w:r>
    </w:p>
    <w:p w14:paraId="1766B839" w14:textId="77777777" w:rsidR="00964D47" w:rsidRPr="00964D47" w:rsidRDefault="00964D47" w:rsidP="00964D47">
      <w:pPr>
        <w:pStyle w:val="EndNoteBibliography"/>
        <w:ind w:left="720" w:hanging="720"/>
        <w:rPr>
          <w:noProof/>
        </w:rPr>
      </w:pPr>
      <w:r w:rsidRPr="00964D47">
        <w:rPr>
          <w:noProof/>
        </w:rPr>
        <w:t>7.</w:t>
      </w:r>
      <w:r w:rsidRPr="00964D47">
        <w:rPr>
          <w:noProof/>
        </w:rPr>
        <w:tab/>
        <w:t>Sangro B, Chan SL, Kelley RK, Lau G, Kudo M, Sukeepaisarnjaroen W</w:t>
      </w:r>
      <w:r w:rsidRPr="00964D47">
        <w:rPr>
          <w:i/>
          <w:noProof/>
        </w:rPr>
        <w:t>, et al.</w:t>
      </w:r>
      <w:r w:rsidRPr="00964D47">
        <w:rPr>
          <w:noProof/>
        </w:rPr>
        <w:t xml:space="preserve"> Four-year overall survival update from the phase III HIMALAYA study of tremelimumab plus durvalumab in unresectable hepatocellular carcinoma. </w:t>
      </w:r>
      <w:r w:rsidRPr="00964D47">
        <w:rPr>
          <w:i/>
          <w:noProof/>
        </w:rPr>
        <w:t>Ann Oncol</w:t>
      </w:r>
      <w:r w:rsidRPr="00964D47">
        <w:rPr>
          <w:noProof/>
        </w:rPr>
        <w:t xml:space="preserve"> 2024;</w:t>
      </w:r>
      <w:r w:rsidRPr="00964D47">
        <w:rPr>
          <w:b/>
          <w:noProof/>
        </w:rPr>
        <w:t>35</w:t>
      </w:r>
      <w:r w:rsidRPr="00964D47">
        <w:rPr>
          <w:noProof/>
        </w:rPr>
        <w:t>(5):448-57 doi 10.1016/j.annonc.2024.02.005.</w:t>
      </w:r>
    </w:p>
    <w:p w14:paraId="49360572" w14:textId="77777777" w:rsidR="00964D47" w:rsidRPr="00964D47" w:rsidRDefault="00964D47" w:rsidP="00964D47">
      <w:pPr>
        <w:pStyle w:val="EndNoteBibliography"/>
        <w:ind w:left="720" w:hanging="720"/>
        <w:rPr>
          <w:noProof/>
        </w:rPr>
      </w:pPr>
      <w:r w:rsidRPr="00964D47">
        <w:rPr>
          <w:noProof/>
        </w:rPr>
        <w:t>8.</w:t>
      </w:r>
      <w:r w:rsidRPr="00964D47">
        <w:rPr>
          <w:noProof/>
        </w:rPr>
        <w:tab/>
        <w:t>Desai N, Sajed D, Arora KS, Solovyov A, Rajurkar M, Bledsoe JR</w:t>
      </w:r>
      <w:r w:rsidRPr="00964D47">
        <w:rPr>
          <w:i/>
          <w:noProof/>
        </w:rPr>
        <w:t>, et al.</w:t>
      </w:r>
      <w:r w:rsidRPr="00964D47">
        <w:rPr>
          <w:noProof/>
        </w:rPr>
        <w:t xml:space="preserve"> Diverse repetitive element RNA expression defines epigenetic and immunologic features of colon cancer. </w:t>
      </w:r>
      <w:r w:rsidRPr="00964D47">
        <w:rPr>
          <w:i/>
          <w:noProof/>
        </w:rPr>
        <w:t>JCI Insight</w:t>
      </w:r>
      <w:r w:rsidRPr="00964D47">
        <w:rPr>
          <w:noProof/>
        </w:rPr>
        <w:t xml:space="preserve"> 2017;</w:t>
      </w:r>
      <w:r w:rsidRPr="00964D47">
        <w:rPr>
          <w:b/>
          <w:noProof/>
        </w:rPr>
        <w:t>2</w:t>
      </w:r>
      <w:r w:rsidRPr="00964D47">
        <w:rPr>
          <w:noProof/>
        </w:rPr>
        <w:t>(3):e91078 doi 10.1172/jci.insight.91078.</w:t>
      </w:r>
    </w:p>
    <w:p w14:paraId="7A29CD26" w14:textId="77777777" w:rsidR="00964D47" w:rsidRPr="00964D47" w:rsidRDefault="00964D47" w:rsidP="00964D47">
      <w:pPr>
        <w:pStyle w:val="EndNoteBibliography"/>
        <w:ind w:left="720" w:hanging="720"/>
        <w:rPr>
          <w:noProof/>
        </w:rPr>
      </w:pPr>
      <w:r w:rsidRPr="00964D47">
        <w:rPr>
          <w:noProof/>
        </w:rPr>
        <w:t>9.</w:t>
      </w:r>
      <w:r w:rsidRPr="00964D47">
        <w:rPr>
          <w:noProof/>
        </w:rPr>
        <w:tab/>
        <w:t>Solovyov A, Vabret N, Arora KS, Snyder A, Funt SA, Bajorin DF</w:t>
      </w:r>
      <w:r w:rsidRPr="00964D47">
        <w:rPr>
          <w:i/>
          <w:noProof/>
        </w:rPr>
        <w:t>, et al.</w:t>
      </w:r>
      <w:r w:rsidRPr="00964D47">
        <w:rPr>
          <w:noProof/>
        </w:rPr>
        <w:t xml:space="preserve"> Global Cancer Transcriptome Quantifies Repeat Element Polarization between Immunotherapy Responsive and T Cell Suppressive Classes. </w:t>
      </w:r>
      <w:r w:rsidRPr="00964D47">
        <w:rPr>
          <w:i/>
          <w:noProof/>
        </w:rPr>
        <w:t>Cell Rep</w:t>
      </w:r>
      <w:r w:rsidRPr="00964D47">
        <w:rPr>
          <w:noProof/>
        </w:rPr>
        <w:t xml:space="preserve"> 2018;</w:t>
      </w:r>
      <w:r w:rsidRPr="00964D47">
        <w:rPr>
          <w:b/>
          <w:noProof/>
        </w:rPr>
        <w:t>23</w:t>
      </w:r>
      <w:r w:rsidRPr="00964D47">
        <w:rPr>
          <w:noProof/>
        </w:rPr>
        <w:t>(2):512-21 doi 10.1016/j.celrep.2018.03.042.</w:t>
      </w:r>
    </w:p>
    <w:p w14:paraId="7F807BC6" w14:textId="77777777" w:rsidR="00964D47" w:rsidRPr="00964D47" w:rsidRDefault="00964D47" w:rsidP="00964D47">
      <w:pPr>
        <w:pStyle w:val="EndNoteBibliography"/>
        <w:ind w:left="720" w:hanging="720"/>
        <w:rPr>
          <w:noProof/>
        </w:rPr>
      </w:pPr>
      <w:r w:rsidRPr="00964D47">
        <w:rPr>
          <w:noProof/>
        </w:rPr>
        <w:t>10.</w:t>
      </w:r>
      <w:r w:rsidRPr="00964D47">
        <w:rPr>
          <w:noProof/>
        </w:rPr>
        <w:tab/>
        <w:t>Sun S, You E, Hong J, Hoyos D, Del Priore I, Tsanov KM</w:t>
      </w:r>
      <w:r w:rsidRPr="00964D47">
        <w:rPr>
          <w:i/>
          <w:noProof/>
        </w:rPr>
        <w:t>, et al.</w:t>
      </w:r>
      <w:r w:rsidRPr="00964D47">
        <w:rPr>
          <w:noProof/>
        </w:rPr>
        <w:t xml:space="preserve"> Cancer cells restrict immunogenicity of retrotransposon expression via distinct mechanisms. </w:t>
      </w:r>
      <w:r w:rsidRPr="00964D47">
        <w:rPr>
          <w:i/>
          <w:noProof/>
        </w:rPr>
        <w:t>Immunity</w:t>
      </w:r>
      <w:r w:rsidRPr="00964D47">
        <w:rPr>
          <w:noProof/>
        </w:rPr>
        <w:t xml:space="preserve"> 2024;</w:t>
      </w:r>
      <w:r w:rsidRPr="00964D47">
        <w:rPr>
          <w:b/>
          <w:noProof/>
        </w:rPr>
        <w:t>57</w:t>
      </w:r>
      <w:r w:rsidRPr="00964D47">
        <w:rPr>
          <w:noProof/>
        </w:rPr>
        <w:t>(12):2879-94 e11 doi 10.1016/j.immuni.2024.10.015.</w:t>
      </w:r>
    </w:p>
    <w:p w14:paraId="07B65C8A" w14:textId="77777777" w:rsidR="00964D47" w:rsidRPr="00964D47" w:rsidRDefault="00964D47" w:rsidP="00964D47">
      <w:pPr>
        <w:pStyle w:val="EndNoteBibliography"/>
        <w:ind w:left="720" w:hanging="720"/>
        <w:rPr>
          <w:noProof/>
        </w:rPr>
      </w:pPr>
      <w:r w:rsidRPr="00964D47">
        <w:rPr>
          <w:noProof/>
        </w:rPr>
        <w:t>11.</w:t>
      </w:r>
      <w:r w:rsidRPr="00964D47">
        <w:rPr>
          <w:noProof/>
        </w:rPr>
        <w:tab/>
        <w:t>You E, Danaher P, Lu C, Sun S, Zou L, Phillips IE</w:t>
      </w:r>
      <w:r w:rsidRPr="00964D47">
        <w:rPr>
          <w:i/>
          <w:noProof/>
        </w:rPr>
        <w:t>, et al.</w:t>
      </w:r>
      <w:r w:rsidRPr="00964D47">
        <w:rPr>
          <w:noProof/>
        </w:rPr>
        <w:t xml:space="preserve"> Disruption of cellular plasticity by repeat RNAs in human pancreatic cancer. </w:t>
      </w:r>
      <w:r w:rsidRPr="00964D47">
        <w:rPr>
          <w:i/>
          <w:noProof/>
        </w:rPr>
        <w:t>Cell</w:t>
      </w:r>
      <w:r w:rsidRPr="00964D47">
        <w:rPr>
          <w:noProof/>
        </w:rPr>
        <w:t xml:space="preserve"> 2024;</w:t>
      </w:r>
      <w:r w:rsidRPr="00964D47">
        <w:rPr>
          <w:b/>
          <w:noProof/>
        </w:rPr>
        <w:t>187</w:t>
      </w:r>
      <w:r w:rsidRPr="00964D47">
        <w:rPr>
          <w:noProof/>
        </w:rPr>
        <w:t>(25):7232-47 e23 doi 10.1016/j.cell.2024.09.024.</w:t>
      </w:r>
    </w:p>
    <w:p w14:paraId="165E9A72" w14:textId="77777777" w:rsidR="00964D47" w:rsidRPr="00964D47" w:rsidRDefault="00964D47" w:rsidP="00964D47">
      <w:pPr>
        <w:pStyle w:val="EndNoteBibliography"/>
        <w:ind w:left="720" w:hanging="720"/>
        <w:rPr>
          <w:noProof/>
        </w:rPr>
      </w:pPr>
      <w:r w:rsidRPr="00964D47">
        <w:rPr>
          <w:noProof/>
        </w:rPr>
        <w:t>12.</w:t>
      </w:r>
      <w:r w:rsidRPr="00964D47">
        <w:rPr>
          <w:noProof/>
        </w:rPr>
        <w:tab/>
        <w:t>Panda A, de Cubas AA, Stein M, Riedlinger G, Kra J, Mayer T</w:t>
      </w:r>
      <w:r w:rsidRPr="00964D47">
        <w:rPr>
          <w:i/>
          <w:noProof/>
        </w:rPr>
        <w:t>, et al.</w:t>
      </w:r>
      <w:r w:rsidRPr="00964D47">
        <w:rPr>
          <w:noProof/>
        </w:rPr>
        <w:t xml:space="preserve"> Endogenous retrovirus expression is associated with response to immune checkpoint blockade in clear cell renal cell carcinoma. </w:t>
      </w:r>
      <w:r w:rsidRPr="00964D47">
        <w:rPr>
          <w:i/>
          <w:noProof/>
        </w:rPr>
        <w:t>JCI Insight</w:t>
      </w:r>
      <w:r w:rsidRPr="00964D47">
        <w:rPr>
          <w:noProof/>
        </w:rPr>
        <w:t xml:space="preserve"> 2018;</w:t>
      </w:r>
      <w:r w:rsidRPr="00964D47">
        <w:rPr>
          <w:b/>
          <w:noProof/>
        </w:rPr>
        <w:t>3</w:t>
      </w:r>
      <w:r w:rsidRPr="00964D47">
        <w:rPr>
          <w:noProof/>
        </w:rPr>
        <w:t>(16) doi 10.1172/jci.insight.121522.</w:t>
      </w:r>
    </w:p>
    <w:p w14:paraId="09D81354" w14:textId="77777777" w:rsidR="00964D47" w:rsidRPr="00964D47" w:rsidRDefault="00964D47" w:rsidP="00964D47">
      <w:pPr>
        <w:pStyle w:val="EndNoteBibliography"/>
        <w:ind w:left="720" w:hanging="720"/>
        <w:rPr>
          <w:noProof/>
        </w:rPr>
      </w:pPr>
      <w:r w:rsidRPr="00964D47">
        <w:rPr>
          <w:noProof/>
        </w:rPr>
        <w:t>13.</w:t>
      </w:r>
      <w:r w:rsidRPr="00964D47">
        <w:rPr>
          <w:noProof/>
        </w:rPr>
        <w:tab/>
        <w:t>Kong Y, Rose CM, Cass AA, Williams AG, Darwish M, Lianoglou S</w:t>
      </w:r>
      <w:r w:rsidRPr="00964D47">
        <w:rPr>
          <w:i/>
          <w:noProof/>
        </w:rPr>
        <w:t>, et al.</w:t>
      </w:r>
      <w:r w:rsidRPr="00964D47">
        <w:rPr>
          <w:noProof/>
        </w:rPr>
        <w:t xml:space="preserve"> Transposable element expression in tumors is associated with immune infiltration and increased antigenicity. </w:t>
      </w:r>
      <w:r w:rsidRPr="00964D47">
        <w:rPr>
          <w:i/>
          <w:noProof/>
        </w:rPr>
        <w:t>Nat Commun</w:t>
      </w:r>
      <w:r w:rsidRPr="00964D47">
        <w:rPr>
          <w:noProof/>
        </w:rPr>
        <w:t xml:space="preserve"> 2019;</w:t>
      </w:r>
      <w:r w:rsidRPr="00964D47">
        <w:rPr>
          <w:b/>
          <w:noProof/>
        </w:rPr>
        <w:t>10</w:t>
      </w:r>
      <w:r w:rsidRPr="00964D47">
        <w:rPr>
          <w:noProof/>
        </w:rPr>
        <w:t>(1):5228 doi 10.1038/s41467-019-13035-2.</w:t>
      </w:r>
    </w:p>
    <w:p w14:paraId="40FE605F" w14:textId="77777777" w:rsidR="00964D47" w:rsidRPr="00964D47" w:rsidRDefault="00964D47" w:rsidP="00964D47">
      <w:pPr>
        <w:pStyle w:val="EndNoteBibliography"/>
        <w:ind w:left="720" w:hanging="720"/>
        <w:rPr>
          <w:noProof/>
        </w:rPr>
      </w:pPr>
      <w:r w:rsidRPr="00964D47">
        <w:rPr>
          <w:noProof/>
        </w:rPr>
        <w:t>14.</w:t>
      </w:r>
      <w:r w:rsidRPr="00964D47">
        <w:rPr>
          <w:noProof/>
        </w:rPr>
        <w:tab/>
        <w:t>Braun DA, Hou Y, Bakouny Z, Ficial M, Sant' Angelo M, Forman J</w:t>
      </w:r>
      <w:r w:rsidRPr="00964D47">
        <w:rPr>
          <w:i/>
          <w:noProof/>
        </w:rPr>
        <w:t>, et al.</w:t>
      </w:r>
      <w:r w:rsidRPr="00964D47">
        <w:rPr>
          <w:noProof/>
        </w:rPr>
        <w:t xml:space="preserve"> Interplay of somatic alterations and immune infiltration modulates response to PD-1 blockade in advanced clear cell renal cell carcinoma. </w:t>
      </w:r>
      <w:r w:rsidRPr="00964D47">
        <w:rPr>
          <w:i/>
          <w:noProof/>
        </w:rPr>
        <w:t>Nat Med</w:t>
      </w:r>
      <w:r w:rsidRPr="00964D47">
        <w:rPr>
          <w:noProof/>
        </w:rPr>
        <w:t xml:space="preserve"> 2020;</w:t>
      </w:r>
      <w:r w:rsidRPr="00964D47">
        <w:rPr>
          <w:b/>
          <w:noProof/>
        </w:rPr>
        <w:t>26</w:t>
      </w:r>
      <w:r w:rsidRPr="00964D47">
        <w:rPr>
          <w:noProof/>
        </w:rPr>
        <w:t>(6):909-18 doi 10.1038/s41591-020-0839-y.</w:t>
      </w:r>
    </w:p>
    <w:p w14:paraId="14CCB4E3" w14:textId="77777777" w:rsidR="00964D47" w:rsidRPr="00964D47" w:rsidRDefault="00964D47" w:rsidP="00964D47">
      <w:pPr>
        <w:pStyle w:val="EndNoteBibliography"/>
        <w:ind w:left="720" w:hanging="720"/>
        <w:rPr>
          <w:noProof/>
        </w:rPr>
      </w:pPr>
      <w:r w:rsidRPr="00964D47">
        <w:rPr>
          <w:noProof/>
        </w:rPr>
        <w:lastRenderedPageBreak/>
        <w:t>15.</w:t>
      </w:r>
      <w:r w:rsidRPr="00964D47">
        <w:rPr>
          <w:noProof/>
        </w:rPr>
        <w:tab/>
        <w:t xml:space="preserve">Rooney MS, Shukla SA, Wu CJ, Getz G, Hacohen N. Molecular and genetic properties of tumors associated with local immune cytolytic activity. </w:t>
      </w:r>
      <w:r w:rsidRPr="00964D47">
        <w:rPr>
          <w:i/>
          <w:noProof/>
        </w:rPr>
        <w:t>Cell</w:t>
      </w:r>
      <w:r w:rsidRPr="00964D47">
        <w:rPr>
          <w:noProof/>
        </w:rPr>
        <w:t xml:space="preserve"> 2015;</w:t>
      </w:r>
      <w:r w:rsidRPr="00964D47">
        <w:rPr>
          <w:b/>
          <w:noProof/>
        </w:rPr>
        <w:t>160</w:t>
      </w:r>
      <w:r w:rsidRPr="00964D47">
        <w:rPr>
          <w:noProof/>
        </w:rPr>
        <w:t>(1-2):48-61 doi 10.1016/j.cell.2014.12.033.</w:t>
      </w:r>
    </w:p>
    <w:p w14:paraId="028DD51C" w14:textId="77777777" w:rsidR="00964D47" w:rsidRPr="00964D47" w:rsidRDefault="00964D47" w:rsidP="00964D47">
      <w:pPr>
        <w:pStyle w:val="EndNoteBibliography"/>
        <w:ind w:left="720" w:hanging="720"/>
        <w:rPr>
          <w:noProof/>
        </w:rPr>
      </w:pPr>
      <w:r w:rsidRPr="00964D47">
        <w:rPr>
          <w:noProof/>
        </w:rPr>
        <w:t>16.</w:t>
      </w:r>
      <w:r w:rsidRPr="00964D47">
        <w:rPr>
          <w:noProof/>
        </w:rPr>
        <w:tab/>
        <w:t>Tanne A, Muniz LR, Puzio-Kuter A, Leonova KI, Gudkov AV, Ting DT</w:t>
      </w:r>
      <w:r w:rsidRPr="00964D47">
        <w:rPr>
          <w:i/>
          <w:noProof/>
        </w:rPr>
        <w:t>, et al.</w:t>
      </w:r>
      <w:r w:rsidRPr="00964D47">
        <w:rPr>
          <w:noProof/>
        </w:rPr>
        <w:t xml:space="preserve"> Distinguishing the immunostimulatory properties of noncoding RNAs expressed in cancer cells. </w:t>
      </w:r>
      <w:r w:rsidRPr="00964D47">
        <w:rPr>
          <w:i/>
          <w:noProof/>
        </w:rPr>
        <w:t>Proceedings of the National Academy of Sciences of the United States of America</w:t>
      </w:r>
      <w:r w:rsidRPr="00964D47">
        <w:rPr>
          <w:noProof/>
        </w:rPr>
        <w:t xml:space="preserve"> 2015;</w:t>
      </w:r>
      <w:r w:rsidRPr="00964D47">
        <w:rPr>
          <w:b/>
          <w:noProof/>
        </w:rPr>
        <w:t>112</w:t>
      </w:r>
      <w:r w:rsidRPr="00964D47">
        <w:rPr>
          <w:noProof/>
        </w:rPr>
        <w:t>(49):15154-9 doi 10.1073/pnas.1517584112.</w:t>
      </w:r>
    </w:p>
    <w:p w14:paraId="386F1429" w14:textId="77777777" w:rsidR="00964D47" w:rsidRPr="00964D47" w:rsidRDefault="00964D47" w:rsidP="00964D47">
      <w:pPr>
        <w:pStyle w:val="EndNoteBibliography"/>
        <w:ind w:left="720" w:hanging="720"/>
        <w:rPr>
          <w:noProof/>
        </w:rPr>
      </w:pPr>
      <w:r w:rsidRPr="00964D47">
        <w:rPr>
          <w:noProof/>
        </w:rPr>
        <w:t>17.</w:t>
      </w:r>
      <w:r w:rsidRPr="00964D47">
        <w:rPr>
          <w:noProof/>
        </w:rPr>
        <w:tab/>
        <w:t>Mehdipour P, Marhon SA, Ettayebi I, Chakravarthy A, Hosseini A, Wang Y</w:t>
      </w:r>
      <w:r w:rsidRPr="00964D47">
        <w:rPr>
          <w:i/>
          <w:noProof/>
        </w:rPr>
        <w:t>, et al.</w:t>
      </w:r>
      <w:r w:rsidRPr="00964D47">
        <w:rPr>
          <w:noProof/>
        </w:rPr>
        <w:t xml:space="preserve"> Epigenetic therapy induces transcription of inverted SINEs and ADAR1 dependency. </w:t>
      </w:r>
      <w:r w:rsidRPr="00964D47">
        <w:rPr>
          <w:i/>
          <w:noProof/>
        </w:rPr>
        <w:t>Nature</w:t>
      </w:r>
      <w:r w:rsidRPr="00964D47">
        <w:rPr>
          <w:noProof/>
        </w:rPr>
        <w:t xml:space="preserve"> 2020;</w:t>
      </w:r>
      <w:r w:rsidRPr="00964D47">
        <w:rPr>
          <w:b/>
          <w:noProof/>
        </w:rPr>
        <w:t>588</w:t>
      </w:r>
      <w:r w:rsidRPr="00964D47">
        <w:rPr>
          <w:noProof/>
        </w:rPr>
        <w:t>(7836):169-73 doi 10.1038/s41586-020-2844-1.</w:t>
      </w:r>
    </w:p>
    <w:p w14:paraId="44CDB2E9" w14:textId="77777777" w:rsidR="00964D47" w:rsidRPr="00964D47" w:rsidRDefault="00964D47" w:rsidP="00964D47">
      <w:pPr>
        <w:pStyle w:val="EndNoteBibliography"/>
        <w:ind w:left="720" w:hanging="720"/>
        <w:rPr>
          <w:noProof/>
        </w:rPr>
      </w:pPr>
      <w:r w:rsidRPr="00964D47">
        <w:rPr>
          <w:noProof/>
        </w:rPr>
        <w:t>18.</w:t>
      </w:r>
      <w:r w:rsidRPr="00964D47">
        <w:rPr>
          <w:noProof/>
        </w:rPr>
        <w:tab/>
        <w:t>Leonova KI, Brodsky L, Lipchick B, Pal M, Novototskaya L, Chenchik AA</w:t>
      </w:r>
      <w:r w:rsidRPr="00964D47">
        <w:rPr>
          <w:i/>
          <w:noProof/>
        </w:rPr>
        <w:t>, et al.</w:t>
      </w:r>
      <w:r w:rsidRPr="00964D47">
        <w:rPr>
          <w:noProof/>
        </w:rPr>
        <w:t xml:space="preserve"> p53 cooperates with DNA methylation and a suicidal interferon response to maintain epigenetic silencing of repeats and noncoding RNAs. </w:t>
      </w:r>
      <w:r w:rsidRPr="00964D47">
        <w:rPr>
          <w:i/>
          <w:noProof/>
        </w:rPr>
        <w:t>Proceedings of the National Academy of Sciences of the United States of America</w:t>
      </w:r>
      <w:r w:rsidRPr="00964D47">
        <w:rPr>
          <w:noProof/>
        </w:rPr>
        <w:t xml:space="preserve"> 2013;</w:t>
      </w:r>
      <w:r w:rsidRPr="00964D47">
        <w:rPr>
          <w:b/>
          <w:noProof/>
        </w:rPr>
        <w:t>110</w:t>
      </w:r>
      <w:r w:rsidRPr="00964D47">
        <w:rPr>
          <w:noProof/>
        </w:rPr>
        <w:t>(1):E89-98 doi 10.1073/pnas.1216922110.</w:t>
      </w:r>
    </w:p>
    <w:p w14:paraId="7A7AD701" w14:textId="77777777" w:rsidR="00964D47" w:rsidRPr="00964D47" w:rsidRDefault="00964D47" w:rsidP="00964D47">
      <w:pPr>
        <w:pStyle w:val="EndNoteBibliography"/>
        <w:ind w:left="720" w:hanging="720"/>
        <w:rPr>
          <w:noProof/>
        </w:rPr>
      </w:pPr>
      <w:r w:rsidRPr="00964D47">
        <w:rPr>
          <w:noProof/>
        </w:rPr>
        <w:t>19.</w:t>
      </w:r>
      <w:r w:rsidRPr="00964D47">
        <w:rPr>
          <w:noProof/>
        </w:rPr>
        <w:tab/>
        <w:t>Chiappinelli KB, Strissel PL, Desrichard A, Li H, Henke C, Akman B</w:t>
      </w:r>
      <w:r w:rsidRPr="00964D47">
        <w:rPr>
          <w:i/>
          <w:noProof/>
        </w:rPr>
        <w:t>, et al.</w:t>
      </w:r>
      <w:r w:rsidRPr="00964D47">
        <w:rPr>
          <w:noProof/>
        </w:rPr>
        <w:t xml:space="preserve"> Inhibiting DNA Methylation Causes an Interferon Response in Cancer via dsRNA Including Endogenous Retroviruses. </w:t>
      </w:r>
      <w:r w:rsidRPr="00964D47">
        <w:rPr>
          <w:i/>
          <w:noProof/>
        </w:rPr>
        <w:t>Cell</w:t>
      </w:r>
      <w:r w:rsidRPr="00964D47">
        <w:rPr>
          <w:noProof/>
        </w:rPr>
        <w:t xml:space="preserve"> 2015;</w:t>
      </w:r>
      <w:r w:rsidRPr="00964D47">
        <w:rPr>
          <w:b/>
          <w:noProof/>
        </w:rPr>
        <w:t>162</w:t>
      </w:r>
      <w:r w:rsidRPr="00964D47">
        <w:rPr>
          <w:noProof/>
        </w:rPr>
        <w:t>(5):974-86 doi 10.1016/j.cell.2015.07.011.</w:t>
      </w:r>
    </w:p>
    <w:p w14:paraId="63584160" w14:textId="77777777" w:rsidR="00964D47" w:rsidRPr="00964D47" w:rsidRDefault="00964D47" w:rsidP="00964D47">
      <w:pPr>
        <w:pStyle w:val="EndNoteBibliography"/>
        <w:ind w:left="720" w:hanging="720"/>
        <w:rPr>
          <w:noProof/>
        </w:rPr>
      </w:pPr>
      <w:r w:rsidRPr="00964D47">
        <w:rPr>
          <w:noProof/>
        </w:rPr>
        <w:t>20.</w:t>
      </w:r>
      <w:r w:rsidRPr="00964D47">
        <w:rPr>
          <w:noProof/>
        </w:rPr>
        <w:tab/>
        <w:t>Roulois D, Loo Yau H, Singhania R, Wang Y, Danesh A, Shen SY</w:t>
      </w:r>
      <w:r w:rsidRPr="00964D47">
        <w:rPr>
          <w:i/>
          <w:noProof/>
        </w:rPr>
        <w:t>, et al.</w:t>
      </w:r>
      <w:r w:rsidRPr="00964D47">
        <w:rPr>
          <w:noProof/>
        </w:rPr>
        <w:t xml:space="preserve"> DNA-Demethylating Agents Target Colorectal Cancer Cells by Inducing Viral Mimicry by Endogenous Transcripts. </w:t>
      </w:r>
      <w:r w:rsidRPr="00964D47">
        <w:rPr>
          <w:i/>
          <w:noProof/>
        </w:rPr>
        <w:t>Cell</w:t>
      </w:r>
      <w:r w:rsidRPr="00964D47">
        <w:rPr>
          <w:noProof/>
        </w:rPr>
        <w:t xml:space="preserve"> 2015;</w:t>
      </w:r>
      <w:r w:rsidRPr="00964D47">
        <w:rPr>
          <w:b/>
          <w:noProof/>
        </w:rPr>
        <w:t>162</w:t>
      </w:r>
      <w:r w:rsidRPr="00964D47">
        <w:rPr>
          <w:noProof/>
        </w:rPr>
        <w:t>(5):961-73 doi 10.1016/j.cell.2015.07.056.</w:t>
      </w:r>
    </w:p>
    <w:p w14:paraId="41163B70" w14:textId="77777777" w:rsidR="00964D47" w:rsidRPr="00964D47" w:rsidRDefault="00964D47" w:rsidP="00964D47">
      <w:pPr>
        <w:pStyle w:val="EndNoteBibliography"/>
        <w:ind w:left="720" w:hanging="720"/>
        <w:rPr>
          <w:noProof/>
        </w:rPr>
      </w:pPr>
      <w:r w:rsidRPr="00964D47">
        <w:rPr>
          <w:noProof/>
        </w:rPr>
        <w:t>21.</w:t>
      </w:r>
      <w:r w:rsidRPr="00964D47">
        <w:rPr>
          <w:noProof/>
        </w:rPr>
        <w:tab/>
        <w:t>Moufarrij S, Srivastava A, Gomez S, Hadley M, Palmer E, Austin PT</w:t>
      </w:r>
      <w:r w:rsidRPr="00964D47">
        <w:rPr>
          <w:i/>
          <w:noProof/>
        </w:rPr>
        <w:t>, et al.</w:t>
      </w:r>
      <w:r w:rsidRPr="00964D47">
        <w:rPr>
          <w:noProof/>
        </w:rPr>
        <w:t xml:space="preserve"> Combining DNMT and HDAC6 inhibitors increases anti-tumor immune signaling and decreases tumor burden in ovarian cancer. </w:t>
      </w:r>
      <w:r w:rsidRPr="00964D47">
        <w:rPr>
          <w:i/>
          <w:noProof/>
        </w:rPr>
        <w:t>Sci Rep</w:t>
      </w:r>
      <w:r w:rsidRPr="00964D47">
        <w:rPr>
          <w:noProof/>
        </w:rPr>
        <w:t xml:space="preserve"> 2020;</w:t>
      </w:r>
      <w:r w:rsidRPr="00964D47">
        <w:rPr>
          <w:b/>
          <w:noProof/>
        </w:rPr>
        <w:t>10</w:t>
      </w:r>
      <w:r w:rsidRPr="00964D47">
        <w:rPr>
          <w:noProof/>
        </w:rPr>
        <w:t>(1):3470 doi 10.1038/s41598-020-60409-4.</w:t>
      </w:r>
    </w:p>
    <w:p w14:paraId="4EE94432" w14:textId="77777777" w:rsidR="00964D47" w:rsidRPr="00964D47" w:rsidRDefault="00964D47" w:rsidP="00964D47">
      <w:pPr>
        <w:pStyle w:val="EndNoteBibliography"/>
        <w:ind w:left="720" w:hanging="720"/>
        <w:rPr>
          <w:noProof/>
        </w:rPr>
      </w:pPr>
      <w:r w:rsidRPr="00964D47">
        <w:rPr>
          <w:noProof/>
        </w:rPr>
        <w:t>22.</w:t>
      </w:r>
      <w:r w:rsidRPr="00964D47">
        <w:rPr>
          <w:noProof/>
        </w:rPr>
        <w:tab/>
        <w:t>Stone ML, Chiappinelli KB, Li H, Murphy LM, Travers ME, Topper MJ</w:t>
      </w:r>
      <w:r w:rsidRPr="00964D47">
        <w:rPr>
          <w:i/>
          <w:noProof/>
        </w:rPr>
        <w:t>, et al.</w:t>
      </w:r>
      <w:r w:rsidRPr="00964D47">
        <w:rPr>
          <w:noProof/>
        </w:rPr>
        <w:t xml:space="preserve"> Epigenetic therapy activates type I interferon signaling in murine ovarian cancer to reduce immunosuppression and tumor burden. </w:t>
      </w:r>
      <w:r w:rsidRPr="00964D47">
        <w:rPr>
          <w:i/>
          <w:noProof/>
        </w:rPr>
        <w:t>Proceedings of the National Academy of Sciences of the United States of America</w:t>
      </w:r>
      <w:r w:rsidRPr="00964D47">
        <w:rPr>
          <w:noProof/>
        </w:rPr>
        <w:t xml:space="preserve"> 2017;</w:t>
      </w:r>
      <w:r w:rsidRPr="00964D47">
        <w:rPr>
          <w:b/>
          <w:noProof/>
        </w:rPr>
        <w:t>114</w:t>
      </w:r>
      <w:r w:rsidRPr="00964D47">
        <w:rPr>
          <w:noProof/>
        </w:rPr>
        <w:t>(51):E10981-E90 doi 10.1073/pnas.1712514114.</w:t>
      </w:r>
    </w:p>
    <w:p w14:paraId="1940D042" w14:textId="77777777" w:rsidR="00964D47" w:rsidRPr="00964D47" w:rsidRDefault="00964D47" w:rsidP="00964D47">
      <w:pPr>
        <w:pStyle w:val="EndNoteBibliography"/>
        <w:ind w:left="720" w:hanging="720"/>
        <w:rPr>
          <w:noProof/>
        </w:rPr>
      </w:pPr>
      <w:r w:rsidRPr="00964D47">
        <w:rPr>
          <w:noProof/>
        </w:rPr>
        <w:t>23.</w:t>
      </w:r>
      <w:r w:rsidRPr="00964D47">
        <w:rPr>
          <w:noProof/>
        </w:rPr>
        <w:tab/>
        <w:t>Sheng W, LaFleur MW, Nguyen TH, Chen S, Chakravarthy A, Conway JR</w:t>
      </w:r>
      <w:r w:rsidRPr="00964D47">
        <w:rPr>
          <w:i/>
          <w:noProof/>
        </w:rPr>
        <w:t>, et al.</w:t>
      </w:r>
      <w:r w:rsidRPr="00964D47">
        <w:rPr>
          <w:noProof/>
        </w:rPr>
        <w:t xml:space="preserve"> LSD1 Ablation Stimulates Anti-tumor Immunity and Enables Checkpoint Blockade. </w:t>
      </w:r>
      <w:r w:rsidRPr="00964D47">
        <w:rPr>
          <w:i/>
          <w:noProof/>
        </w:rPr>
        <w:t>Cell</w:t>
      </w:r>
      <w:r w:rsidRPr="00964D47">
        <w:rPr>
          <w:noProof/>
        </w:rPr>
        <w:t xml:space="preserve"> 2018;</w:t>
      </w:r>
      <w:r w:rsidRPr="00964D47">
        <w:rPr>
          <w:b/>
          <w:noProof/>
        </w:rPr>
        <w:t>174</w:t>
      </w:r>
      <w:r w:rsidRPr="00964D47">
        <w:rPr>
          <w:noProof/>
        </w:rPr>
        <w:t>(3):549-63 e19 doi 10.1016/j.cell.2018.05.052.</w:t>
      </w:r>
    </w:p>
    <w:p w14:paraId="3A518DDF" w14:textId="77777777" w:rsidR="00964D47" w:rsidRPr="00964D47" w:rsidRDefault="00964D47" w:rsidP="00964D47">
      <w:pPr>
        <w:pStyle w:val="EndNoteBibliography"/>
        <w:ind w:left="720" w:hanging="720"/>
        <w:rPr>
          <w:noProof/>
        </w:rPr>
      </w:pPr>
      <w:r w:rsidRPr="00964D47">
        <w:rPr>
          <w:noProof/>
        </w:rPr>
        <w:t>24.</w:t>
      </w:r>
      <w:r w:rsidRPr="00964D47">
        <w:rPr>
          <w:noProof/>
        </w:rPr>
        <w:tab/>
        <w:t>Cañadas I, Thummalapalli R, Kim JW, Kitajima S, Jenkins RW, Christensen CL</w:t>
      </w:r>
      <w:r w:rsidRPr="00964D47">
        <w:rPr>
          <w:i/>
          <w:noProof/>
        </w:rPr>
        <w:t>, et al.</w:t>
      </w:r>
      <w:r w:rsidRPr="00964D47">
        <w:rPr>
          <w:noProof/>
        </w:rPr>
        <w:t xml:space="preserve"> Tumor innate immunity primed by specific interferon-stimulated endogenous retroviruses. </w:t>
      </w:r>
      <w:r w:rsidRPr="00964D47">
        <w:rPr>
          <w:i/>
          <w:noProof/>
        </w:rPr>
        <w:t>Nat Med</w:t>
      </w:r>
      <w:r w:rsidRPr="00964D47">
        <w:rPr>
          <w:noProof/>
        </w:rPr>
        <w:t xml:space="preserve"> 2018;</w:t>
      </w:r>
      <w:r w:rsidRPr="00964D47">
        <w:rPr>
          <w:b/>
          <w:noProof/>
        </w:rPr>
        <w:t>24</w:t>
      </w:r>
      <w:r w:rsidRPr="00964D47">
        <w:rPr>
          <w:noProof/>
        </w:rPr>
        <w:t>(8):1143-50 doi 10.1038/s41591-018-0116-5.</w:t>
      </w:r>
    </w:p>
    <w:p w14:paraId="0CB054CD" w14:textId="77777777" w:rsidR="00964D47" w:rsidRPr="00964D47" w:rsidRDefault="00964D47" w:rsidP="00964D47">
      <w:pPr>
        <w:pStyle w:val="EndNoteBibliography"/>
        <w:ind w:left="720" w:hanging="720"/>
        <w:rPr>
          <w:noProof/>
        </w:rPr>
      </w:pPr>
      <w:r w:rsidRPr="00964D47">
        <w:rPr>
          <w:noProof/>
        </w:rPr>
        <w:t>25.</w:t>
      </w:r>
      <w:r w:rsidRPr="00964D47">
        <w:rPr>
          <w:noProof/>
        </w:rPr>
        <w:tab/>
        <w:t>Griffin GK, Wu J, Iracheta-Vellve A, Patti JC, Hsu J, Davis T</w:t>
      </w:r>
      <w:r w:rsidRPr="00964D47">
        <w:rPr>
          <w:i/>
          <w:noProof/>
        </w:rPr>
        <w:t>, et al.</w:t>
      </w:r>
      <w:r w:rsidRPr="00964D47">
        <w:rPr>
          <w:noProof/>
        </w:rPr>
        <w:t xml:space="preserve"> Epigenetic silencing by SETDB1 suppresses tumour intrinsic immunogenicity. </w:t>
      </w:r>
      <w:r w:rsidRPr="00964D47">
        <w:rPr>
          <w:i/>
          <w:noProof/>
        </w:rPr>
        <w:t>Nature</w:t>
      </w:r>
      <w:r w:rsidRPr="00964D47">
        <w:rPr>
          <w:noProof/>
        </w:rPr>
        <w:t xml:space="preserve"> 2021 doi 10.1038/s41586-021-03520-4.</w:t>
      </w:r>
    </w:p>
    <w:p w14:paraId="0908D063" w14:textId="77777777" w:rsidR="00964D47" w:rsidRPr="00964D47" w:rsidRDefault="00964D47" w:rsidP="00964D47">
      <w:pPr>
        <w:pStyle w:val="EndNoteBibliography"/>
        <w:ind w:left="720" w:hanging="720"/>
        <w:rPr>
          <w:noProof/>
        </w:rPr>
      </w:pPr>
      <w:r w:rsidRPr="00964D47">
        <w:rPr>
          <w:noProof/>
        </w:rPr>
        <w:t>26.</w:t>
      </w:r>
      <w:r w:rsidRPr="00964D47">
        <w:rPr>
          <w:noProof/>
        </w:rPr>
        <w:tab/>
        <w:t>Ishak CA, Marhon SA, Tchrakian N, Hodgson A, Loo Yau H, Gonzaga IM</w:t>
      </w:r>
      <w:r w:rsidRPr="00964D47">
        <w:rPr>
          <w:i/>
          <w:noProof/>
        </w:rPr>
        <w:t>, et al.</w:t>
      </w:r>
      <w:r w:rsidRPr="00964D47">
        <w:rPr>
          <w:noProof/>
        </w:rPr>
        <w:t xml:space="preserve"> Chronic Viral Mimicry Induction following p53 Loss Promotes Immune Evasion. </w:t>
      </w:r>
      <w:r w:rsidRPr="00964D47">
        <w:rPr>
          <w:i/>
          <w:noProof/>
        </w:rPr>
        <w:t>Cancer Discov</w:t>
      </w:r>
      <w:r w:rsidRPr="00964D47">
        <w:rPr>
          <w:noProof/>
        </w:rPr>
        <w:t xml:space="preserve"> 2025;</w:t>
      </w:r>
      <w:r w:rsidRPr="00964D47">
        <w:rPr>
          <w:b/>
          <w:noProof/>
        </w:rPr>
        <w:t>15</w:t>
      </w:r>
      <w:r w:rsidRPr="00964D47">
        <w:rPr>
          <w:noProof/>
        </w:rPr>
        <w:t>(4):793-817 doi 10.1158/2159-8290.CD-24-0094.</w:t>
      </w:r>
    </w:p>
    <w:p w14:paraId="6851F023" w14:textId="77777777" w:rsidR="00964D47" w:rsidRPr="00964D47" w:rsidRDefault="00964D47" w:rsidP="00964D47">
      <w:pPr>
        <w:pStyle w:val="EndNoteBibliography"/>
        <w:ind w:left="720" w:hanging="720"/>
        <w:rPr>
          <w:noProof/>
        </w:rPr>
      </w:pPr>
      <w:r w:rsidRPr="00964D47">
        <w:rPr>
          <w:noProof/>
        </w:rPr>
        <w:t>27.</w:t>
      </w:r>
      <w:r w:rsidRPr="00964D47">
        <w:rPr>
          <w:noProof/>
        </w:rPr>
        <w:tab/>
        <w:t>Harada K, Baba Y, Ishimoto T, Chikamoto A, Kosumi K, Hayashi H</w:t>
      </w:r>
      <w:r w:rsidRPr="00964D47">
        <w:rPr>
          <w:i/>
          <w:noProof/>
        </w:rPr>
        <w:t>, et al.</w:t>
      </w:r>
      <w:r w:rsidRPr="00964D47">
        <w:rPr>
          <w:noProof/>
        </w:rPr>
        <w:t xml:space="preserve"> LINE-1 methylation level and patient prognosis in a database of 208 hepatocellular carcinomas. </w:t>
      </w:r>
      <w:r w:rsidRPr="00964D47">
        <w:rPr>
          <w:i/>
          <w:noProof/>
        </w:rPr>
        <w:t>Ann Surg Oncol</w:t>
      </w:r>
      <w:r w:rsidRPr="00964D47">
        <w:rPr>
          <w:noProof/>
        </w:rPr>
        <w:t xml:space="preserve"> 2015;</w:t>
      </w:r>
      <w:r w:rsidRPr="00964D47">
        <w:rPr>
          <w:b/>
          <w:noProof/>
        </w:rPr>
        <w:t>22</w:t>
      </w:r>
      <w:r w:rsidRPr="00964D47">
        <w:rPr>
          <w:noProof/>
        </w:rPr>
        <w:t>(4):1280-7 doi 10.1245/s10434-014-4134-3.</w:t>
      </w:r>
    </w:p>
    <w:p w14:paraId="4852BC10" w14:textId="77777777" w:rsidR="00964D47" w:rsidRPr="00964D47" w:rsidRDefault="00964D47" w:rsidP="00964D47">
      <w:pPr>
        <w:pStyle w:val="EndNoteBibliography"/>
        <w:ind w:left="720" w:hanging="720"/>
        <w:rPr>
          <w:noProof/>
        </w:rPr>
      </w:pPr>
      <w:r w:rsidRPr="00964D47">
        <w:rPr>
          <w:noProof/>
        </w:rPr>
        <w:t>28.</w:t>
      </w:r>
      <w:r w:rsidRPr="00964D47">
        <w:rPr>
          <w:noProof/>
        </w:rPr>
        <w:tab/>
        <w:t>Zhu C, Utsunomiya T, Ikemoto T, Yamada S, Morine Y, Imura S</w:t>
      </w:r>
      <w:r w:rsidRPr="00964D47">
        <w:rPr>
          <w:i/>
          <w:noProof/>
        </w:rPr>
        <w:t>, et al.</w:t>
      </w:r>
      <w:r w:rsidRPr="00964D47">
        <w:rPr>
          <w:noProof/>
        </w:rPr>
        <w:t xml:space="preserve"> Hypomethylation of long interspersed nuclear element-1 (LINE-1) is associated with poor prognosis via activation of c-MET in hepatocellular carcinoma. </w:t>
      </w:r>
      <w:r w:rsidRPr="00964D47">
        <w:rPr>
          <w:i/>
          <w:noProof/>
        </w:rPr>
        <w:t>Ann Surg Oncol</w:t>
      </w:r>
      <w:r w:rsidRPr="00964D47">
        <w:rPr>
          <w:noProof/>
        </w:rPr>
        <w:t xml:space="preserve"> 2014;</w:t>
      </w:r>
      <w:r w:rsidRPr="00964D47">
        <w:rPr>
          <w:b/>
          <w:noProof/>
        </w:rPr>
        <w:t>21 Suppl 4</w:t>
      </w:r>
      <w:r w:rsidRPr="00964D47">
        <w:rPr>
          <w:noProof/>
        </w:rPr>
        <w:t>:S729-35 doi 10.1245/s10434-014-3874-4.</w:t>
      </w:r>
    </w:p>
    <w:p w14:paraId="1A26B962" w14:textId="77777777" w:rsidR="00964D47" w:rsidRPr="00964D47" w:rsidRDefault="00964D47" w:rsidP="00964D47">
      <w:pPr>
        <w:pStyle w:val="EndNoteBibliography"/>
        <w:ind w:left="720" w:hanging="720"/>
        <w:rPr>
          <w:noProof/>
        </w:rPr>
      </w:pPr>
      <w:r w:rsidRPr="00964D47">
        <w:rPr>
          <w:noProof/>
        </w:rPr>
        <w:t>29.</w:t>
      </w:r>
      <w:r w:rsidRPr="00964D47">
        <w:rPr>
          <w:noProof/>
        </w:rPr>
        <w:tab/>
        <w:t xml:space="preserve">Anwar SL, Hasemeier B, Schipper E, Vogel A, Kreipe H, Lehmann U. LINE-1 hypomethylation in human hepatocellular carcinomas correlates with shorter overall </w:t>
      </w:r>
      <w:r w:rsidRPr="00964D47">
        <w:rPr>
          <w:noProof/>
        </w:rPr>
        <w:lastRenderedPageBreak/>
        <w:t xml:space="preserve">survival and CIMP phenotype. </w:t>
      </w:r>
      <w:r w:rsidRPr="00964D47">
        <w:rPr>
          <w:i/>
          <w:noProof/>
        </w:rPr>
        <w:t>PLoS One</w:t>
      </w:r>
      <w:r w:rsidRPr="00964D47">
        <w:rPr>
          <w:noProof/>
        </w:rPr>
        <w:t xml:space="preserve"> 2019;</w:t>
      </w:r>
      <w:r w:rsidRPr="00964D47">
        <w:rPr>
          <w:b/>
          <w:noProof/>
        </w:rPr>
        <w:t>14</w:t>
      </w:r>
      <w:r w:rsidRPr="00964D47">
        <w:rPr>
          <w:noProof/>
        </w:rPr>
        <w:t>(5):e0216374 doi 10.1371/journal.pone.0216374.</w:t>
      </w:r>
    </w:p>
    <w:p w14:paraId="450B547C" w14:textId="77777777" w:rsidR="00964D47" w:rsidRPr="00964D47" w:rsidRDefault="00964D47" w:rsidP="00964D47">
      <w:pPr>
        <w:pStyle w:val="EndNoteBibliography"/>
        <w:ind w:left="720" w:hanging="720"/>
        <w:rPr>
          <w:noProof/>
        </w:rPr>
      </w:pPr>
      <w:r w:rsidRPr="00964D47">
        <w:rPr>
          <w:noProof/>
        </w:rPr>
        <w:t>30.</w:t>
      </w:r>
      <w:r w:rsidRPr="00964D47">
        <w:rPr>
          <w:noProof/>
        </w:rPr>
        <w:tab/>
        <w:t>Zheng Y, Hlady RA, Joyce BT, Robertson KD, He C, Nannini DR</w:t>
      </w:r>
      <w:r w:rsidRPr="00964D47">
        <w:rPr>
          <w:i/>
          <w:noProof/>
        </w:rPr>
        <w:t>, et al.</w:t>
      </w:r>
      <w:r w:rsidRPr="00964D47">
        <w:rPr>
          <w:noProof/>
        </w:rPr>
        <w:t xml:space="preserve"> DNA methylation of individual repetitive elements in hepatitis C virus infection-induced hepatocellular carcinoma. </w:t>
      </w:r>
      <w:r w:rsidRPr="00964D47">
        <w:rPr>
          <w:i/>
          <w:noProof/>
        </w:rPr>
        <w:t>Clin Epigenetics</w:t>
      </w:r>
      <w:r w:rsidRPr="00964D47">
        <w:rPr>
          <w:noProof/>
        </w:rPr>
        <w:t xml:space="preserve"> 2019;</w:t>
      </w:r>
      <w:r w:rsidRPr="00964D47">
        <w:rPr>
          <w:b/>
          <w:noProof/>
        </w:rPr>
        <w:t>11</w:t>
      </w:r>
      <w:r w:rsidRPr="00964D47">
        <w:rPr>
          <w:noProof/>
        </w:rPr>
        <w:t>(1):145 doi 10.1186/s13148-019-0733-y.</w:t>
      </w:r>
    </w:p>
    <w:p w14:paraId="0CB8C69A" w14:textId="77777777" w:rsidR="00964D47" w:rsidRPr="00964D47" w:rsidRDefault="00964D47" w:rsidP="00964D47">
      <w:pPr>
        <w:pStyle w:val="EndNoteBibliography"/>
        <w:ind w:left="720" w:hanging="720"/>
        <w:rPr>
          <w:noProof/>
        </w:rPr>
      </w:pPr>
      <w:r w:rsidRPr="00964D47">
        <w:rPr>
          <w:noProof/>
        </w:rPr>
        <w:t>31.</w:t>
      </w:r>
      <w:r w:rsidRPr="00964D47">
        <w:rPr>
          <w:noProof/>
        </w:rPr>
        <w:tab/>
        <w:t>Schauer SN, Carreira PE, Shukla R, Gerhardt DJ, Gerdes P, Sanchez-Luque FJ</w:t>
      </w:r>
      <w:r w:rsidRPr="00964D47">
        <w:rPr>
          <w:i/>
          <w:noProof/>
        </w:rPr>
        <w:t>, et al.</w:t>
      </w:r>
      <w:r w:rsidRPr="00964D47">
        <w:rPr>
          <w:noProof/>
        </w:rPr>
        <w:t xml:space="preserve"> L1 retrotransposition is a common feature of mammalian hepatocarcinogenesis. </w:t>
      </w:r>
      <w:r w:rsidRPr="00964D47">
        <w:rPr>
          <w:i/>
          <w:noProof/>
        </w:rPr>
        <w:t>Genome Res</w:t>
      </w:r>
      <w:r w:rsidRPr="00964D47">
        <w:rPr>
          <w:noProof/>
        </w:rPr>
        <w:t xml:space="preserve"> 2018;</w:t>
      </w:r>
      <w:r w:rsidRPr="00964D47">
        <w:rPr>
          <w:b/>
          <w:noProof/>
        </w:rPr>
        <w:t>28</w:t>
      </w:r>
      <w:r w:rsidRPr="00964D47">
        <w:rPr>
          <w:noProof/>
        </w:rPr>
        <w:t>(5):639-53 doi 10.1101/gr.226993.117.</w:t>
      </w:r>
    </w:p>
    <w:p w14:paraId="746BB60A" w14:textId="77777777" w:rsidR="00964D47" w:rsidRPr="00964D47" w:rsidRDefault="00964D47" w:rsidP="00964D47">
      <w:pPr>
        <w:pStyle w:val="EndNoteBibliography"/>
        <w:ind w:left="720" w:hanging="720"/>
        <w:rPr>
          <w:noProof/>
        </w:rPr>
      </w:pPr>
      <w:r w:rsidRPr="00964D47">
        <w:rPr>
          <w:noProof/>
        </w:rPr>
        <w:t>32.</w:t>
      </w:r>
      <w:r w:rsidRPr="00964D47">
        <w:rPr>
          <w:noProof/>
        </w:rPr>
        <w:tab/>
        <w:t>Sudhindar PD, Wainwright D, Saha S, Howarth R, McCain M, Bury Y</w:t>
      </w:r>
      <w:r w:rsidRPr="00964D47">
        <w:rPr>
          <w:i/>
          <w:noProof/>
        </w:rPr>
        <w:t>, et al.</w:t>
      </w:r>
      <w:r w:rsidRPr="00964D47">
        <w:rPr>
          <w:noProof/>
        </w:rPr>
        <w:t xml:space="preserve"> HCV Activates Somatic L1 Retrotransposition-A Potential Hepatocarcinogenesis Pathway. </w:t>
      </w:r>
      <w:r w:rsidRPr="00964D47">
        <w:rPr>
          <w:i/>
          <w:noProof/>
        </w:rPr>
        <w:t>Cancers (Basel)</w:t>
      </w:r>
      <w:r w:rsidRPr="00964D47">
        <w:rPr>
          <w:noProof/>
        </w:rPr>
        <w:t xml:space="preserve"> 2021;</w:t>
      </w:r>
      <w:r w:rsidRPr="00964D47">
        <w:rPr>
          <w:b/>
          <w:noProof/>
        </w:rPr>
        <w:t>13</w:t>
      </w:r>
      <w:r w:rsidRPr="00964D47">
        <w:rPr>
          <w:noProof/>
        </w:rPr>
        <w:t>(20) doi 10.3390/cancers13205079.</w:t>
      </w:r>
    </w:p>
    <w:p w14:paraId="0EB70BB9" w14:textId="77777777" w:rsidR="00964D47" w:rsidRPr="00964D47" w:rsidRDefault="00964D47" w:rsidP="00964D47">
      <w:pPr>
        <w:pStyle w:val="EndNoteBibliography"/>
        <w:ind w:left="720" w:hanging="720"/>
        <w:rPr>
          <w:noProof/>
        </w:rPr>
      </w:pPr>
      <w:r w:rsidRPr="00964D47">
        <w:rPr>
          <w:noProof/>
        </w:rPr>
        <w:t>33.</w:t>
      </w:r>
      <w:r w:rsidRPr="00964D47">
        <w:rPr>
          <w:noProof/>
        </w:rPr>
        <w:tab/>
        <w:t>Lau CC, Sun T, Ching AK, He M, Li JW, Wong AM</w:t>
      </w:r>
      <w:r w:rsidRPr="00964D47">
        <w:rPr>
          <w:i/>
          <w:noProof/>
        </w:rPr>
        <w:t>, et al.</w:t>
      </w:r>
      <w:r w:rsidRPr="00964D47">
        <w:rPr>
          <w:noProof/>
        </w:rPr>
        <w:t xml:space="preserve"> Viral-human chimeric transcript predisposes risk to liver cancer development and progression. </w:t>
      </w:r>
      <w:r w:rsidRPr="00964D47">
        <w:rPr>
          <w:i/>
          <w:noProof/>
        </w:rPr>
        <w:t>Cancer Cell</w:t>
      </w:r>
      <w:r w:rsidRPr="00964D47">
        <w:rPr>
          <w:noProof/>
        </w:rPr>
        <w:t xml:space="preserve"> 2014;</w:t>
      </w:r>
      <w:r w:rsidRPr="00964D47">
        <w:rPr>
          <w:b/>
          <w:noProof/>
        </w:rPr>
        <w:t>25</w:t>
      </w:r>
      <w:r w:rsidRPr="00964D47">
        <w:rPr>
          <w:noProof/>
        </w:rPr>
        <w:t>(3):335-49 doi 10.1016/j.ccr.2014.01.030.</w:t>
      </w:r>
    </w:p>
    <w:p w14:paraId="2065A260" w14:textId="77777777" w:rsidR="00964D47" w:rsidRPr="00964D47" w:rsidRDefault="00964D47" w:rsidP="00964D47">
      <w:pPr>
        <w:pStyle w:val="EndNoteBibliography"/>
        <w:ind w:left="720" w:hanging="720"/>
        <w:rPr>
          <w:noProof/>
        </w:rPr>
      </w:pPr>
      <w:r w:rsidRPr="00964D47">
        <w:rPr>
          <w:noProof/>
        </w:rPr>
        <w:t>34.</w:t>
      </w:r>
      <w:r w:rsidRPr="00964D47">
        <w:rPr>
          <w:noProof/>
        </w:rPr>
        <w:tab/>
        <w:t>Llovet JM, Kelley RK, Villanueva A, Singal AG, Pikarsky E, Roayaie S</w:t>
      </w:r>
      <w:r w:rsidRPr="00964D47">
        <w:rPr>
          <w:i/>
          <w:noProof/>
        </w:rPr>
        <w:t>, et al.</w:t>
      </w:r>
      <w:r w:rsidRPr="00964D47">
        <w:rPr>
          <w:noProof/>
        </w:rPr>
        <w:t xml:space="preserve"> Hepatocellular carcinoma. </w:t>
      </w:r>
      <w:r w:rsidRPr="00964D47">
        <w:rPr>
          <w:i/>
          <w:noProof/>
        </w:rPr>
        <w:t>Nat Rev Dis Primers</w:t>
      </w:r>
      <w:r w:rsidRPr="00964D47">
        <w:rPr>
          <w:noProof/>
        </w:rPr>
        <w:t xml:space="preserve"> 2021;</w:t>
      </w:r>
      <w:r w:rsidRPr="00964D47">
        <w:rPr>
          <w:b/>
          <w:noProof/>
        </w:rPr>
        <w:t>7</w:t>
      </w:r>
      <w:r w:rsidRPr="00964D47">
        <w:rPr>
          <w:noProof/>
        </w:rPr>
        <w:t>(1):6 doi 10.1038/s41572-020-00240-3.</w:t>
      </w:r>
    </w:p>
    <w:p w14:paraId="50E60F7E" w14:textId="77777777" w:rsidR="00964D47" w:rsidRPr="00964D47" w:rsidRDefault="00964D47" w:rsidP="00964D47">
      <w:pPr>
        <w:pStyle w:val="EndNoteBibliography"/>
        <w:ind w:left="720" w:hanging="720"/>
        <w:rPr>
          <w:noProof/>
        </w:rPr>
      </w:pPr>
      <w:r w:rsidRPr="00964D47">
        <w:rPr>
          <w:noProof/>
        </w:rPr>
        <w:t>35.</w:t>
      </w:r>
      <w:r w:rsidRPr="00964D47">
        <w:rPr>
          <w:noProof/>
        </w:rPr>
        <w:tab/>
        <w:t xml:space="preserve">Vandereyken K, Sifrim A, Thienpont B, Voet T. Methods and applications for single-cell and spatial multi-omics. </w:t>
      </w:r>
      <w:r w:rsidRPr="00964D47">
        <w:rPr>
          <w:i/>
          <w:noProof/>
        </w:rPr>
        <w:t>Nat Rev Genet</w:t>
      </w:r>
      <w:r w:rsidRPr="00964D47">
        <w:rPr>
          <w:noProof/>
        </w:rPr>
        <w:t xml:space="preserve"> 2023;</w:t>
      </w:r>
      <w:r w:rsidRPr="00964D47">
        <w:rPr>
          <w:b/>
          <w:noProof/>
        </w:rPr>
        <w:t>24</w:t>
      </w:r>
      <w:r w:rsidRPr="00964D47">
        <w:rPr>
          <w:noProof/>
        </w:rPr>
        <w:t>(8):494-515 doi 10.1038/s41576-023-00580-2.</w:t>
      </w:r>
    </w:p>
    <w:p w14:paraId="3545E780" w14:textId="77777777" w:rsidR="00964D47" w:rsidRPr="00964D47" w:rsidRDefault="00964D47" w:rsidP="00964D47">
      <w:pPr>
        <w:pStyle w:val="EndNoteBibliography"/>
        <w:ind w:left="720" w:hanging="720"/>
        <w:rPr>
          <w:noProof/>
        </w:rPr>
      </w:pPr>
      <w:r w:rsidRPr="00964D47">
        <w:rPr>
          <w:noProof/>
        </w:rPr>
        <w:t>36.</w:t>
      </w:r>
      <w:r w:rsidRPr="00964D47">
        <w:rPr>
          <w:noProof/>
        </w:rPr>
        <w:tab/>
        <w:t>Lu C, Pankaj A, Raabe M, Nawrocki C, Liu A, Xu N</w:t>
      </w:r>
      <w:r w:rsidRPr="00964D47">
        <w:rPr>
          <w:i/>
          <w:noProof/>
        </w:rPr>
        <w:t>, et al.</w:t>
      </w:r>
      <w:r w:rsidRPr="00964D47">
        <w:rPr>
          <w:noProof/>
        </w:rPr>
        <w:t xml:space="preserve"> HCC spatial transcriptomic profiling reveals significant and potentially targetable cancer-endothelial interactions. </w:t>
      </w:r>
      <w:r w:rsidRPr="00964D47">
        <w:rPr>
          <w:i/>
          <w:noProof/>
        </w:rPr>
        <w:t>Hepatol Commun</w:t>
      </w:r>
      <w:r w:rsidRPr="00964D47">
        <w:rPr>
          <w:noProof/>
        </w:rPr>
        <w:t xml:space="preserve"> 2024;</w:t>
      </w:r>
      <w:r w:rsidRPr="00964D47">
        <w:rPr>
          <w:b/>
          <w:noProof/>
        </w:rPr>
        <w:t>8</w:t>
      </w:r>
      <w:r w:rsidRPr="00964D47">
        <w:rPr>
          <w:noProof/>
        </w:rPr>
        <w:t>(10) doi 10.1097/HC9.0000000000000533.</w:t>
      </w:r>
    </w:p>
    <w:p w14:paraId="791A9BD9" w14:textId="77777777" w:rsidR="00964D47" w:rsidRPr="00964D47" w:rsidRDefault="00964D47" w:rsidP="00964D47">
      <w:pPr>
        <w:pStyle w:val="EndNoteBibliography"/>
        <w:ind w:left="720" w:hanging="720"/>
        <w:rPr>
          <w:noProof/>
        </w:rPr>
      </w:pPr>
      <w:r w:rsidRPr="00964D47">
        <w:rPr>
          <w:noProof/>
        </w:rPr>
        <w:t>37.</w:t>
      </w:r>
      <w:r w:rsidRPr="00964D47">
        <w:rPr>
          <w:noProof/>
        </w:rPr>
        <w:tab/>
        <w:t>He S, Bhatt R, Brown C, Brown EA, Buhr DL, Chantranuvatana K</w:t>
      </w:r>
      <w:r w:rsidRPr="00964D47">
        <w:rPr>
          <w:i/>
          <w:noProof/>
        </w:rPr>
        <w:t>, et al.</w:t>
      </w:r>
      <w:r w:rsidRPr="00964D47">
        <w:rPr>
          <w:noProof/>
        </w:rPr>
        <w:t xml:space="preserve"> High-plex Multiomic Analysis in FFPE at Subcellular Level by Spatial Molecular Imaging. </w:t>
      </w:r>
      <w:r w:rsidRPr="00964D47">
        <w:rPr>
          <w:i/>
          <w:noProof/>
        </w:rPr>
        <w:t>bioRxiv</w:t>
      </w:r>
      <w:r w:rsidRPr="00964D47">
        <w:rPr>
          <w:noProof/>
        </w:rPr>
        <w:t xml:space="preserve"> 2022:2021.11.03.467020 doi 10.1101/2021.11.03.467020.</w:t>
      </w:r>
    </w:p>
    <w:p w14:paraId="046E0F21" w14:textId="77777777" w:rsidR="00964D47" w:rsidRPr="00964D47" w:rsidRDefault="00964D47" w:rsidP="00964D47">
      <w:pPr>
        <w:pStyle w:val="EndNoteBibliography"/>
        <w:ind w:left="720" w:hanging="720"/>
        <w:rPr>
          <w:noProof/>
        </w:rPr>
      </w:pPr>
      <w:r w:rsidRPr="00964D47">
        <w:rPr>
          <w:noProof/>
        </w:rPr>
        <w:t>38.</w:t>
      </w:r>
      <w:r w:rsidRPr="00964D47">
        <w:rPr>
          <w:noProof/>
        </w:rPr>
        <w:tab/>
        <w:t xml:space="preserve">Stringer C, Wang T, Michaelos M, Pachitariu M. Cellpose: a generalist algorithm for cellular segmentation. </w:t>
      </w:r>
      <w:r w:rsidRPr="00964D47">
        <w:rPr>
          <w:i/>
          <w:noProof/>
        </w:rPr>
        <w:t>Nat Methods</w:t>
      </w:r>
      <w:r w:rsidRPr="00964D47">
        <w:rPr>
          <w:noProof/>
        </w:rPr>
        <w:t xml:space="preserve"> 2021;</w:t>
      </w:r>
      <w:r w:rsidRPr="00964D47">
        <w:rPr>
          <w:b/>
          <w:noProof/>
        </w:rPr>
        <w:t>18</w:t>
      </w:r>
      <w:r w:rsidRPr="00964D47">
        <w:rPr>
          <w:noProof/>
        </w:rPr>
        <w:t>(1):100-6 doi 10.1038/s41592-020-01018-x.</w:t>
      </w:r>
    </w:p>
    <w:p w14:paraId="5D404BD7" w14:textId="77777777" w:rsidR="00964D47" w:rsidRPr="00964D47" w:rsidRDefault="00964D47" w:rsidP="00964D47">
      <w:pPr>
        <w:pStyle w:val="EndNoteBibliography"/>
        <w:ind w:left="720" w:hanging="720"/>
        <w:rPr>
          <w:noProof/>
        </w:rPr>
      </w:pPr>
      <w:r w:rsidRPr="00964D47">
        <w:rPr>
          <w:noProof/>
        </w:rPr>
        <w:t>39.</w:t>
      </w:r>
      <w:r w:rsidRPr="00964D47">
        <w:rPr>
          <w:noProof/>
        </w:rPr>
        <w:tab/>
        <w:t>Danaher P, Zhao E, Yang Z, Ross D, Gregory M, Reitz Z</w:t>
      </w:r>
      <w:r w:rsidRPr="00964D47">
        <w:rPr>
          <w:i/>
          <w:noProof/>
        </w:rPr>
        <w:t>, et al.</w:t>
      </w:r>
      <w:r w:rsidRPr="00964D47">
        <w:rPr>
          <w:noProof/>
        </w:rPr>
        <w:t xml:space="preserve"> Insitutype: likelihood-based cell typing for single cell spatial transcriptomics. </w:t>
      </w:r>
      <w:r w:rsidRPr="00964D47">
        <w:rPr>
          <w:i/>
          <w:noProof/>
        </w:rPr>
        <w:t>bioRxiv</w:t>
      </w:r>
      <w:r w:rsidRPr="00964D47">
        <w:rPr>
          <w:noProof/>
        </w:rPr>
        <w:t xml:space="preserve"> 2022:2022.10.19.512902 doi 10.1101/2022.10.19.512902.</w:t>
      </w:r>
    </w:p>
    <w:p w14:paraId="5004192C" w14:textId="77777777" w:rsidR="00964D47" w:rsidRPr="00964D47" w:rsidRDefault="00964D47" w:rsidP="00964D47">
      <w:pPr>
        <w:pStyle w:val="EndNoteBibliography"/>
        <w:ind w:left="720" w:hanging="720"/>
        <w:rPr>
          <w:noProof/>
        </w:rPr>
      </w:pPr>
      <w:r w:rsidRPr="00964D47">
        <w:rPr>
          <w:noProof/>
        </w:rPr>
        <w:t>40.</w:t>
      </w:r>
      <w:r w:rsidRPr="00964D47">
        <w:rPr>
          <w:noProof/>
        </w:rPr>
        <w:tab/>
        <w:t>Ma L, Hernandez MO, Zhao Y, Mehta M, Tran B, Kelly M</w:t>
      </w:r>
      <w:r w:rsidRPr="00964D47">
        <w:rPr>
          <w:i/>
          <w:noProof/>
        </w:rPr>
        <w:t>, et al.</w:t>
      </w:r>
      <w:r w:rsidRPr="00964D47">
        <w:rPr>
          <w:noProof/>
        </w:rPr>
        <w:t xml:space="preserve"> Tumor Cell Biodiversity Drives Microenvironmental Reprogramming in Liver Cancer. </w:t>
      </w:r>
      <w:r w:rsidRPr="00964D47">
        <w:rPr>
          <w:i/>
          <w:noProof/>
        </w:rPr>
        <w:t>Cancer Cell</w:t>
      </w:r>
      <w:r w:rsidRPr="00964D47">
        <w:rPr>
          <w:noProof/>
        </w:rPr>
        <w:t xml:space="preserve"> 2019;</w:t>
      </w:r>
      <w:r w:rsidRPr="00964D47">
        <w:rPr>
          <w:b/>
          <w:noProof/>
        </w:rPr>
        <w:t>36</w:t>
      </w:r>
      <w:r w:rsidRPr="00964D47">
        <w:rPr>
          <w:noProof/>
        </w:rPr>
        <w:t>(4):418-30 e6 doi 10.1016/j.ccell.2019.08.007.</w:t>
      </w:r>
    </w:p>
    <w:p w14:paraId="5B8285B1" w14:textId="77777777" w:rsidR="00964D47" w:rsidRPr="00964D47" w:rsidRDefault="00964D47" w:rsidP="00964D47">
      <w:pPr>
        <w:pStyle w:val="EndNoteBibliography"/>
        <w:ind w:left="720" w:hanging="720"/>
        <w:rPr>
          <w:noProof/>
        </w:rPr>
      </w:pPr>
      <w:r w:rsidRPr="00964D47">
        <w:rPr>
          <w:noProof/>
        </w:rPr>
        <w:t>41.</w:t>
      </w:r>
      <w:r w:rsidRPr="00964D47">
        <w:rPr>
          <w:noProof/>
        </w:rPr>
        <w:tab/>
        <w:t>Chen JH, Nieman LT, Spurrell M, Jorgji V, Elmelech L, Richieri P</w:t>
      </w:r>
      <w:r w:rsidRPr="00964D47">
        <w:rPr>
          <w:i/>
          <w:noProof/>
        </w:rPr>
        <w:t>, et al.</w:t>
      </w:r>
      <w:r w:rsidRPr="00964D47">
        <w:rPr>
          <w:noProof/>
        </w:rPr>
        <w:t xml:space="preserve"> Human lung cancer harbors spatially organized stem-immunity hubs associated with response to immunotherapy. </w:t>
      </w:r>
      <w:r w:rsidRPr="00964D47">
        <w:rPr>
          <w:i/>
          <w:noProof/>
        </w:rPr>
        <w:t>Nat Immunol</w:t>
      </w:r>
      <w:r w:rsidRPr="00964D47">
        <w:rPr>
          <w:noProof/>
        </w:rPr>
        <w:t xml:space="preserve"> 2024;</w:t>
      </w:r>
      <w:r w:rsidRPr="00964D47">
        <w:rPr>
          <w:b/>
          <w:noProof/>
        </w:rPr>
        <w:t>25</w:t>
      </w:r>
      <w:r w:rsidRPr="00964D47">
        <w:rPr>
          <w:noProof/>
        </w:rPr>
        <w:t>(4):644-58 doi 10.1038/s41590-024-01792-2.</w:t>
      </w:r>
    </w:p>
    <w:p w14:paraId="55C457E0" w14:textId="77777777" w:rsidR="00964D47" w:rsidRPr="00964D47" w:rsidRDefault="00964D47" w:rsidP="00964D47">
      <w:pPr>
        <w:pStyle w:val="EndNoteBibliography"/>
        <w:ind w:left="720" w:hanging="720"/>
        <w:rPr>
          <w:noProof/>
        </w:rPr>
      </w:pPr>
      <w:r w:rsidRPr="00964D47">
        <w:rPr>
          <w:noProof/>
        </w:rPr>
        <w:t>42.</w:t>
      </w:r>
      <w:r w:rsidRPr="00964D47">
        <w:rPr>
          <w:noProof/>
        </w:rPr>
        <w:tab/>
        <w:t xml:space="preserve">Siegel RL, Kratzer TB, Giaquinto AN, Sung H, Jemal A. Cancer statistics, 2025. </w:t>
      </w:r>
      <w:r w:rsidRPr="00964D47">
        <w:rPr>
          <w:i/>
          <w:noProof/>
        </w:rPr>
        <w:t>CA Cancer J Clin</w:t>
      </w:r>
      <w:r w:rsidRPr="00964D47">
        <w:rPr>
          <w:noProof/>
        </w:rPr>
        <w:t xml:space="preserve"> 2025;</w:t>
      </w:r>
      <w:r w:rsidRPr="00964D47">
        <w:rPr>
          <w:b/>
          <w:noProof/>
        </w:rPr>
        <w:t>75</w:t>
      </w:r>
      <w:r w:rsidRPr="00964D47">
        <w:rPr>
          <w:noProof/>
        </w:rPr>
        <w:t>(1):10-45 doi 10.3322/caac.21871.</w:t>
      </w:r>
    </w:p>
    <w:p w14:paraId="044594B0" w14:textId="77777777" w:rsidR="00964D47" w:rsidRPr="00964D47" w:rsidRDefault="00964D47" w:rsidP="00964D47">
      <w:pPr>
        <w:pStyle w:val="EndNoteBibliography"/>
        <w:ind w:left="720" w:hanging="720"/>
        <w:rPr>
          <w:noProof/>
        </w:rPr>
      </w:pPr>
      <w:r w:rsidRPr="00964D47">
        <w:rPr>
          <w:noProof/>
        </w:rPr>
        <w:t>43.</w:t>
      </w:r>
      <w:r w:rsidRPr="00964D47">
        <w:rPr>
          <w:noProof/>
        </w:rPr>
        <w:tab/>
        <w:t>Ducreux M, Abou-Alfa GK, Bekaii-Saab T, Berlin J, Cervantes A, de Baere T</w:t>
      </w:r>
      <w:r w:rsidRPr="00964D47">
        <w:rPr>
          <w:i/>
          <w:noProof/>
        </w:rPr>
        <w:t>, et al.</w:t>
      </w:r>
      <w:r w:rsidRPr="00964D47">
        <w:rPr>
          <w:noProof/>
        </w:rPr>
        <w:t xml:space="preserve"> The management of hepatocellular carcinoma. Current expert opinion and recommendations derived from the 24th ESMO/World Congress on Gastrointestinal Cancer, Barcelona, 2022. </w:t>
      </w:r>
      <w:r w:rsidRPr="00964D47">
        <w:rPr>
          <w:i/>
          <w:noProof/>
        </w:rPr>
        <w:t>ESMO Open</w:t>
      </w:r>
      <w:r w:rsidRPr="00964D47">
        <w:rPr>
          <w:noProof/>
        </w:rPr>
        <w:t xml:space="preserve"> 2023;</w:t>
      </w:r>
      <w:r w:rsidRPr="00964D47">
        <w:rPr>
          <w:b/>
          <w:noProof/>
        </w:rPr>
        <w:t>8</w:t>
      </w:r>
      <w:r w:rsidRPr="00964D47">
        <w:rPr>
          <w:noProof/>
        </w:rPr>
        <w:t>(3):101567 doi 10.1016/j.esmoop.2023.101567.</w:t>
      </w:r>
    </w:p>
    <w:p w14:paraId="5E4A8E41" w14:textId="77777777" w:rsidR="00964D47" w:rsidRPr="00964D47" w:rsidRDefault="00964D47" w:rsidP="00964D47">
      <w:pPr>
        <w:pStyle w:val="EndNoteBibliography"/>
        <w:ind w:left="720" w:hanging="720"/>
        <w:rPr>
          <w:noProof/>
        </w:rPr>
      </w:pPr>
      <w:r w:rsidRPr="00964D47">
        <w:rPr>
          <w:noProof/>
        </w:rPr>
        <w:t>44.</w:t>
      </w:r>
      <w:r w:rsidRPr="00964D47">
        <w:rPr>
          <w:noProof/>
        </w:rPr>
        <w:tab/>
        <w:t xml:space="preserve">Mendez-Dorantes C, Burns KH. LINE-1 retrotransposition and its deregulation in cancers: implications for therapeutic opportunities. </w:t>
      </w:r>
      <w:r w:rsidRPr="00964D47">
        <w:rPr>
          <w:i/>
          <w:noProof/>
        </w:rPr>
        <w:t>Genes Dev</w:t>
      </w:r>
      <w:r w:rsidRPr="00964D47">
        <w:rPr>
          <w:noProof/>
        </w:rPr>
        <w:t xml:space="preserve"> 2023;</w:t>
      </w:r>
      <w:r w:rsidRPr="00964D47">
        <w:rPr>
          <w:b/>
          <w:noProof/>
        </w:rPr>
        <w:t>37</w:t>
      </w:r>
      <w:r w:rsidRPr="00964D47">
        <w:rPr>
          <w:noProof/>
        </w:rPr>
        <w:t>(21-24):948-67 doi 10.1101/gad.351051.123.</w:t>
      </w:r>
    </w:p>
    <w:p w14:paraId="63284D34" w14:textId="77777777" w:rsidR="00964D47" w:rsidRPr="00964D47" w:rsidRDefault="00964D47" w:rsidP="00964D47">
      <w:pPr>
        <w:pStyle w:val="EndNoteBibliography"/>
        <w:ind w:left="720" w:hanging="720"/>
        <w:rPr>
          <w:noProof/>
        </w:rPr>
      </w:pPr>
      <w:r w:rsidRPr="00964D47">
        <w:rPr>
          <w:noProof/>
        </w:rPr>
        <w:t>45.</w:t>
      </w:r>
      <w:r w:rsidRPr="00964D47">
        <w:rPr>
          <w:noProof/>
        </w:rPr>
        <w:tab/>
        <w:t>Ting DT, Lipson D, Paul S, Brannigan BW, Akhavanfard S, Coffman EJ</w:t>
      </w:r>
      <w:r w:rsidRPr="00964D47">
        <w:rPr>
          <w:i/>
          <w:noProof/>
        </w:rPr>
        <w:t>, et al.</w:t>
      </w:r>
      <w:r w:rsidRPr="00964D47">
        <w:rPr>
          <w:noProof/>
        </w:rPr>
        <w:t xml:space="preserve"> Aberrant overexpression of satellite repeats in pancreatic and other epithelial cancers. </w:t>
      </w:r>
      <w:r w:rsidRPr="00964D47">
        <w:rPr>
          <w:i/>
          <w:noProof/>
        </w:rPr>
        <w:t>Science</w:t>
      </w:r>
      <w:r w:rsidRPr="00964D47">
        <w:rPr>
          <w:noProof/>
        </w:rPr>
        <w:t xml:space="preserve"> 2011;</w:t>
      </w:r>
      <w:r w:rsidRPr="00964D47">
        <w:rPr>
          <w:b/>
          <w:noProof/>
        </w:rPr>
        <w:t>331</w:t>
      </w:r>
      <w:r w:rsidRPr="00964D47">
        <w:rPr>
          <w:noProof/>
        </w:rPr>
        <w:t>(6017):593-6 doi 10.1126/science.1200801.</w:t>
      </w:r>
    </w:p>
    <w:p w14:paraId="1332A171" w14:textId="77777777" w:rsidR="00964D47" w:rsidRPr="00964D47" w:rsidRDefault="00964D47" w:rsidP="00964D47">
      <w:pPr>
        <w:pStyle w:val="EndNoteBibliography"/>
        <w:ind w:left="720" w:hanging="720"/>
        <w:rPr>
          <w:noProof/>
        </w:rPr>
      </w:pPr>
      <w:r w:rsidRPr="00964D47">
        <w:rPr>
          <w:noProof/>
        </w:rPr>
        <w:t>46.</w:t>
      </w:r>
      <w:r w:rsidRPr="00964D47">
        <w:rPr>
          <w:noProof/>
        </w:rPr>
        <w:tab/>
        <w:t xml:space="preserve">Lambert AW, Weinberg RA. Linking EMT programmes to normal and neoplastic epithelial stem cells. </w:t>
      </w:r>
      <w:r w:rsidRPr="00964D47">
        <w:rPr>
          <w:i/>
          <w:noProof/>
        </w:rPr>
        <w:t>Nat Rev Cancer</w:t>
      </w:r>
      <w:r w:rsidRPr="00964D47">
        <w:rPr>
          <w:noProof/>
        </w:rPr>
        <w:t xml:space="preserve"> 2021;</w:t>
      </w:r>
      <w:r w:rsidRPr="00964D47">
        <w:rPr>
          <w:b/>
          <w:noProof/>
        </w:rPr>
        <w:t>21</w:t>
      </w:r>
      <w:r w:rsidRPr="00964D47">
        <w:rPr>
          <w:noProof/>
        </w:rPr>
        <w:t>(5):325-38 doi 10.1038/s41568-021-00332-6.</w:t>
      </w:r>
    </w:p>
    <w:p w14:paraId="7F9C114A" w14:textId="77777777" w:rsidR="00964D47" w:rsidRPr="00964D47" w:rsidRDefault="00964D47" w:rsidP="00964D47">
      <w:pPr>
        <w:pStyle w:val="EndNoteBibliography"/>
        <w:ind w:left="720" w:hanging="720"/>
        <w:rPr>
          <w:noProof/>
        </w:rPr>
      </w:pPr>
      <w:r w:rsidRPr="00964D47">
        <w:rPr>
          <w:noProof/>
        </w:rPr>
        <w:lastRenderedPageBreak/>
        <w:t>47.</w:t>
      </w:r>
      <w:r w:rsidRPr="00964D47">
        <w:rPr>
          <w:noProof/>
        </w:rPr>
        <w:tab/>
        <w:t>Shu DH, Ho WJ, Kagohara LT, Girgis A, Shin SM, Danilova L</w:t>
      </w:r>
      <w:r w:rsidRPr="00964D47">
        <w:rPr>
          <w:i/>
          <w:noProof/>
        </w:rPr>
        <w:t>, et al.</w:t>
      </w:r>
      <w:r w:rsidRPr="00964D47">
        <w:rPr>
          <w:noProof/>
        </w:rPr>
        <w:t xml:space="preserve"> Immunotherapy response induces divergent tertiary lymphoid structure morphologies in hepatocellular carcinoma. </w:t>
      </w:r>
      <w:r w:rsidRPr="00964D47">
        <w:rPr>
          <w:i/>
          <w:noProof/>
        </w:rPr>
        <w:t>Nat Immunol</w:t>
      </w:r>
      <w:r w:rsidRPr="00964D47">
        <w:rPr>
          <w:noProof/>
        </w:rPr>
        <w:t xml:space="preserve"> 2024;</w:t>
      </w:r>
      <w:r w:rsidRPr="00964D47">
        <w:rPr>
          <w:b/>
          <w:noProof/>
        </w:rPr>
        <w:t>25</w:t>
      </w:r>
      <w:r w:rsidRPr="00964D47">
        <w:rPr>
          <w:noProof/>
        </w:rPr>
        <w:t>(11):2110-23 doi 10.1038/s41590-024-01992-w.</w:t>
      </w:r>
    </w:p>
    <w:p w14:paraId="0E0C7D16" w14:textId="77777777" w:rsidR="00964D47" w:rsidRPr="00964D47" w:rsidRDefault="00964D47" w:rsidP="00964D47">
      <w:pPr>
        <w:pStyle w:val="EndNoteBibliography"/>
        <w:ind w:left="720" w:hanging="720"/>
        <w:rPr>
          <w:noProof/>
        </w:rPr>
      </w:pPr>
      <w:r w:rsidRPr="00964D47">
        <w:rPr>
          <w:noProof/>
        </w:rPr>
        <w:t>48.</w:t>
      </w:r>
      <w:r w:rsidRPr="00964D47">
        <w:rPr>
          <w:noProof/>
        </w:rPr>
        <w:tab/>
        <w:t xml:space="preserve">Ye D, Jiang D, Li Y, Jin M, Chen K. The role of LINE-1 methylation in predicting survival among colorectal cancer patients: a meta-analysis. </w:t>
      </w:r>
      <w:r w:rsidRPr="00964D47">
        <w:rPr>
          <w:i/>
          <w:noProof/>
        </w:rPr>
        <w:t>Int J Clin Oncol</w:t>
      </w:r>
      <w:r w:rsidRPr="00964D47">
        <w:rPr>
          <w:noProof/>
        </w:rPr>
        <w:t xml:space="preserve"> 2017;</w:t>
      </w:r>
      <w:r w:rsidRPr="00964D47">
        <w:rPr>
          <w:b/>
          <w:noProof/>
        </w:rPr>
        <w:t>22</w:t>
      </w:r>
      <w:r w:rsidRPr="00964D47">
        <w:rPr>
          <w:noProof/>
        </w:rPr>
        <w:t>(4):749-57 doi 10.1007/s10147-017-1106-1.</w:t>
      </w:r>
    </w:p>
    <w:p w14:paraId="52321F62" w14:textId="77777777" w:rsidR="00964D47" w:rsidRPr="00964D47" w:rsidRDefault="00964D47" w:rsidP="00964D47">
      <w:pPr>
        <w:pStyle w:val="EndNoteBibliography"/>
        <w:ind w:left="720" w:hanging="720"/>
        <w:rPr>
          <w:noProof/>
        </w:rPr>
      </w:pPr>
      <w:r w:rsidRPr="00964D47">
        <w:rPr>
          <w:noProof/>
        </w:rPr>
        <w:t>49.</w:t>
      </w:r>
      <w:r w:rsidRPr="00964D47">
        <w:rPr>
          <w:noProof/>
        </w:rPr>
        <w:tab/>
        <w:t>You E, Patel BK, Rojas AS, Sun S, Danaher P, Ho NI</w:t>
      </w:r>
      <w:r w:rsidRPr="00964D47">
        <w:rPr>
          <w:i/>
          <w:noProof/>
        </w:rPr>
        <w:t>, et al.</w:t>
      </w:r>
      <w:r w:rsidRPr="00964D47">
        <w:rPr>
          <w:noProof/>
        </w:rPr>
        <w:t xml:space="preserve"> LINE-1 ORF1p Mimics Viral Innate Immune Evasion Mechanisms in Pancreatic Ductal Adenocarcinoma. </w:t>
      </w:r>
      <w:r w:rsidRPr="00964D47">
        <w:rPr>
          <w:i/>
          <w:noProof/>
        </w:rPr>
        <w:t>Cancer Discov</w:t>
      </w:r>
      <w:r w:rsidRPr="00964D47">
        <w:rPr>
          <w:noProof/>
        </w:rPr>
        <w:t xml:space="preserve"> 2025;</w:t>
      </w:r>
      <w:r w:rsidRPr="00964D47">
        <w:rPr>
          <w:b/>
          <w:noProof/>
        </w:rPr>
        <w:t>15</w:t>
      </w:r>
      <w:r w:rsidRPr="00964D47">
        <w:rPr>
          <w:noProof/>
        </w:rPr>
        <w:t>(5):1063-82 doi 10.1158/2159-8290.CD-24-1317.</w:t>
      </w:r>
    </w:p>
    <w:p w14:paraId="3FF796F7" w14:textId="77777777" w:rsidR="00964D47" w:rsidRPr="00964D47" w:rsidRDefault="00964D47" w:rsidP="00964D47">
      <w:pPr>
        <w:pStyle w:val="EndNoteBibliography"/>
        <w:ind w:left="720" w:hanging="720"/>
        <w:rPr>
          <w:noProof/>
        </w:rPr>
      </w:pPr>
      <w:r w:rsidRPr="00964D47">
        <w:rPr>
          <w:noProof/>
        </w:rPr>
        <w:t>50.</w:t>
      </w:r>
      <w:r w:rsidRPr="00964D47">
        <w:rPr>
          <w:noProof/>
        </w:rPr>
        <w:tab/>
        <w:t>Balachandran VP, Luksza M, Zhao JN, Makarov V, Moral JA, Remark R</w:t>
      </w:r>
      <w:r w:rsidRPr="00964D47">
        <w:rPr>
          <w:i/>
          <w:noProof/>
        </w:rPr>
        <w:t>, et al.</w:t>
      </w:r>
      <w:r w:rsidRPr="00964D47">
        <w:rPr>
          <w:noProof/>
        </w:rPr>
        <w:t xml:space="preserve"> Identification of unique neoantigen qualities in long-term survivors of pancreatic cancer. </w:t>
      </w:r>
      <w:r w:rsidRPr="00964D47">
        <w:rPr>
          <w:i/>
          <w:noProof/>
        </w:rPr>
        <w:t>Nature</w:t>
      </w:r>
      <w:r w:rsidRPr="00964D47">
        <w:rPr>
          <w:noProof/>
        </w:rPr>
        <w:t xml:space="preserve"> 2017;</w:t>
      </w:r>
      <w:r w:rsidRPr="00964D47">
        <w:rPr>
          <w:b/>
          <w:noProof/>
        </w:rPr>
        <w:t>551</w:t>
      </w:r>
      <w:r w:rsidRPr="00964D47">
        <w:rPr>
          <w:noProof/>
        </w:rPr>
        <w:t>(7681):512-6 doi 10.1038/nature24462.</w:t>
      </w:r>
    </w:p>
    <w:p w14:paraId="49ED0943" w14:textId="77777777" w:rsidR="00964D47" w:rsidRPr="00964D47" w:rsidRDefault="00964D47" w:rsidP="00964D47">
      <w:pPr>
        <w:pStyle w:val="EndNoteBibliography"/>
        <w:ind w:left="720" w:hanging="720"/>
        <w:rPr>
          <w:noProof/>
        </w:rPr>
      </w:pPr>
      <w:r w:rsidRPr="00964D47">
        <w:rPr>
          <w:noProof/>
        </w:rPr>
        <w:t>51.</w:t>
      </w:r>
      <w:r w:rsidRPr="00964D47">
        <w:rPr>
          <w:noProof/>
        </w:rPr>
        <w:tab/>
        <w:t>Tönjes RR, Löwer R, Boller K, Denner J, Hasenmaier B, Kirsch H</w:t>
      </w:r>
      <w:r w:rsidRPr="00964D47">
        <w:rPr>
          <w:i/>
          <w:noProof/>
        </w:rPr>
        <w:t>, et al.</w:t>
      </w:r>
      <w:r w:rsidRPr="00964D47">
        <w:rPr>
          <w:noProof/>
        </w:rPr>
        <w:t xml:space="preserve"> HERV-K: the biologically most active human endogenous retrovirus family. </w:t>
      </w:r>
      <w:r w:rsidRPr="00964D47">
        <w:rPr>
          <w:i/>
          <w:noProof/>
        </w:rPr>
        <w:t>J Acquir Immune Defic Syndr Hum Retrovirol</w:t>
      </w:r>
      <w:r w:rsidRPr="00964D47">
        <w:rPr>
          <w:noProof/>
        </w:rPr>
        <w:t xml:space="preserve"> 1996;</w:t>
      </w:r>
      <w:r w:rsidRPr="00964D47">
        <w:rPr>
          <w:b/>
          <w:noProof/>
        </w:rPr>
        <w:t>13 Suppl 1</w:t>
      </w:r>
      <w:r w:rsidRPr="00964D47">
        <w:rPr>
          <w:noProof/>
        </w:rPr>
        <w:t>:S261-7 doi 10.1097/00042560-199600001-00039.</w:t>
      </w:r>
    </w:p>
    <w:p w14:paraId="71D4F2B3" w14:textId="77777777" w:rsidR="00964D47" w:rsidRPr="00964D47" w:rsidRDefault="00964D47" w:rsidP="00964D47">
      <w:pPr>
        <w:pStyle w:val="EndNoteBibliography"/>
        <w:ind w:left="720" w:hanging="720"/>
        <w:rPr>
          <w:noProof/>
        </w:rPr>
      </w:pPr>
      <w:r w:rsidRPr="00964D47">
        <w:rPr>
          <w:noProof/>
        </w:rPr>
        <w:t>52.</w:t>
      </w:r>
      <w:r w:rsidRPr="00964D47">
        <w:rPr>
          <w:noProof/>
        </w:rPr>
        <w:tab/>
        <w:t>Wang-Johanning F, Rycaj K, Plummer JB, Li M, Yin B, Frerich K</w:t>
      </w:r>
      <w:r w:rsidRPr="00964D47">
        <w:rPr>
          <w:i/>
          <w:noProof/>
        </w:rPr>
        <w:t>, et al.</w:t>
      </w:r>
      <w:r w:rsidRPr="00964D47">
        <w:rPr>
          <w:noProof/>
        </w:rPr>
        <w:t xml:space="preserve"> Immunotherapeutic Potential of Anti-Human Endogenous Retrovirus-K Envelope Protein Antibodies in Targeting Breast Tumors. </w:t>
      </w:r>
      <w:r w:rsidRPr="00964D47">
        <w:rPr>
          <w:i/>
          <w:noProof/>
        </w:rPr>
        <w:t>JNCI: Journal of the National Cancer Institute</w:t>
      </w:r>
      <w:r w:rsidRPr="00964D47">
        <w:rPr>
          <w:noProof/>
        </w:rPr>
        <w:t xml:space="preserve"> 2012;</w:t>
      </w:r>
      <w:r w:rsidRPr="00964D47">
        <w:rPr>
          <w:b/>
          <w:noProof/>
        </w:rPr>
        <w:t>104</w:t>
      </w:r>
      <w:r w:rsidRPr="00964D47">
        <w:rPr>
          <w:noProof/>
        </w:rPr>
        <w:t>(3):189-210 doi 10.1093/jnci/djr540.</w:t>
      </w:r>
    </w:p>
    <w:p w14:paraId="3FF16789" w14:textId="77777777" w:rsidR="00964D47" w:rsidRPr="00964D47" w:rsidRDefault="00964D47" w:rsidP="00964D47">
      <w:pPr>
        <w:pStyle w:val="EndNoteBibliography"/>
        <w:ind w:left="720" w:hanging="720"/>
        <w:rPr>
          <w:noProof/>
        </w:rPr>
      </w:pPr>
      <w:r w:rsidRPr="00964D47">
        <w:rPr>
          <w:noProof/>
        </w:rPr>
        <w:t>53.</w:t>
      </w:r>
      <w:r w:rsidRPr="00964D47">
        <w:rPr>
          <w:noProof/>
        </w:rPr>
        <w:tab/>
        <w:t>Kang BH, Momin N, Moynihan KD, Silva M, Li Y, Irvine DJ</w:t>
      </w:r>
      <w:r w:rsidRPr="00964D47">
        <w:rPr>
          <w:i/>
          <w:noProof/>
        </w:rPr>
        <w:t>, et al.</w:t>
      </w:r>
      <w:r w:rsidRPr="00964D47">
        <w:rPr>
          <w:noProof/>
        </w:rPr>
        <w:t xml:space="preserve"> Immunotherapy-induced antibodies to endogenous retroviral envelope glycoprotein confer tumor protection in mice. </w:t>
      </w:r>
      <w:r w:rsidRPr="00964D47">
        <w:rPr>
          <w:i/>
          <w:noProof/>
        </w:rPr>
        <w:t>PLoS One</w:t>
      </w:r>
      <w:r w:rsidRPr="00964D47">
        <w:rPr>
          <w:noProof/>
        </w:rPr>
        <w:t xml:space="preserve"> 2021;</w:t>
      </w:r>
      <w:r w:rsidRPr="00964D47">
        <w:rPr>
          <w:b/>
          <w:noProof/>
        </w:rPr>
        <w:t>16</w:t>
      </w:r>
      <w:r w:rsidRPr="00964D47">
        <w:rPr>
          <w:noProof/>
        </w:rPr>
        <w:t>(4):e0248903 doi 10.1371/journal.pone.0248903.</w:t>
      </w:r>
    </w:p>
    <w:p w14:paraId="72F684A8" w14:textId="77777777" w:rsidR="00964D47" w:rsidRPr="00964D47" w:rsidRDefault="00964D47" w:rsidP="00964D47">
      <w:pPr>
        <w:pStyle w:val="EndNoteBibliography"/>
        <w:ind w:left="720" w:hanging="720"/>
        <w:rPr>
          <w:noProof/>
        </w:rPr>
      </w:pPr>
      <w:r w:rsidRPr="00964D47">
        <w:rPr>
          <w:noProof/>
        </w:rPr>
        <w:t>54.</w:t>
      </w:r>
      <w:r w:rsidRPr="00964D47">
        <w:rPr>
          <w:noProof/>
        </w:rPr>
        <w:tab/>
        <w:t>Krishnamurthy J, Rabinovich BA, Mi T, Switzer KC, Olivares S, Maiti SN</w:t>
      </w:r>
      <w:r w:rsidRPr="00964D47">
        <w:rPr>
          <w:i/>
          <w:noProof/>
        </w:rPr>
        <w:t>, et al.</w:t>
      </w:r>
      <w:r w:rsidRPr="00964D47">
        <w:rPr>
          <w:noProof/>
        </w:rPr>
        <w:t xml:space="preserve"> Genetic Engineering of T Cells to Target HERV-K, an Ancient Retrovirus on Melanoma. </w:t>
      </w:r>
      <w:r w:rsidRPr="00964D47">
        <w:rPr>
          <w:i/>
          <w:noProof/>
        </w:rPr>
        <w:t>Clinical Cancer Research</w:t>
      </w:r>
      <w:r w:rsidRPr="00964D47">
        <w:rPr>
          <w:noProof/>
        </w:rPr>
        <w:t xml:space="preserve"> 2015;</w:t>
      </w:r>
      <w:r w:rsidRPr="00964D47">
        <w:rPr>
          <w:b/>
          <w:noProof/>
        </w:rPr>
        <w:t>21</w:t>
      </w:r>
      <w:r w:rsidRPr="00964D47">
        <w:rPr>
          <w:noProof/>
        </w:rPr>
        <w:t>(14):3241-51 doi 10.1158/1078-0432.Ccr-14-3197.</w:t>
      </w:r>
    </w:p>
    <w:p w14:paraId="0D2EE694" w14:textId="77777777" w:rsidR="00964D47" w:rsidRPr="00964D47" w:rsidRDefault="00964D47" w:rsidP="00964D47">
      <w:pPr>
        <w:pStyle w:val="EndNoteBibliography"/>
        <w:ind w:left="720" w:hanging="720"/>
        <w:rPr>
          <w:noProof/>
        </w:rPr>
      </w:pPr>
      <w:r w:rsidRPr="00964D47">
        <w:rPr>
          <w:noProof/>
        </w:rPr>
        <w:t>55.</w:t>
      </w:r>
      <w:r w:rsidRPr="00964D47">
        <w:rPr>
          <w:noProof/>
        </w:rPr>
        <w:tab/>
        <w:t>Taylor MS, Wu C, Fridy PC, Zhang SJ, Senussi Y, Wolters JC</w:t>
      </w:r>
      <w:r w:rsidRPr="00964D47">
        <w:rPr>
          <w:i/>
          <w:noProof/>
        </w:rPr>
        <w:t>, et al.</w:t>
      </w:r>
      <w:r w:rsidRPr="00964D47">
        <w:rPr>
          <w:noProof/>
        </w:rPr>
        <w:t xml:space="preserve"> Ultrasensitive Detection of Circulating LINE-1 ORF1p as a Specific Multicancer Biomarker. </w:t>
      </w:r>
      <w:r w:rsidRPr="00964D47">
        <w:rPr>
          <w:i/>
          <w:noProof/>
        </w:rPr>
        <w:t>Cancer Discov</w:t>
      </w:r>
      <w:r w:rsidRPr="00964D47">
        <w:rPr>
          <w:noProof/>
        </w:rPr>
        <w:t xml:space="preserve"> 2023;</w:t>
      </w:r>
      <w:r w:rsidRPr="00964D47">
        <w:rPr>
          <w:b/>
          <w:noProof/>
        </w:rPr>
        <w:t>13</w:t>
      </w:r>
      <w:r w:rsidRPr="00964D47">
        <w:rPr>
          <w:noProof/>
        </w:rPr>
        <w:t>(12):2532-47 doi 10.1158/2159-8290.CD-23-0313.</w:t>
      </w:r>
    </w:p>
    <w:p w14:paraId="4C92A037" w14:textId="6219A72A" w:rsidR="001A707B" w:rsidRDefault="008220CB" w:rsidP="00CA47B9">
      <w:pPr>
        <w:pStyle w:val="ListParagraph"/>
        <w:spacing w:line="480" w:lineRule="auto"/>
        <w:ind w:left="0"/>
        <w:jc w:val="both"/>
        <w:rPr>
          <w:rFonts w:ascii="Arial" w:hAnsi="Arial" w:cs="Arial"/>
          <w:sz w:val="22"/>
          <w:szCs w:val="22"/>
        </w:rPr>
      </w:pPr>
      <w:r w:rsidRPr="004B3CDE">
        <w:rPr>
          <w:rFonts w:ascii="Arial" w:hAnsi="Arial" w:cs="Arial"/>
          <w:sz w:val="22"/>
          <w:szCs w:val="22"/>
        </w:rPr>
        <w:fldChar w:fldCharType="end"/>
      </w:r>
    </w:p>
    <w:p w14:paraId="427CD61F" w14:textId="77777777" w:rsidR="00CD024B" w:rsidRDefault="00CD024B" w:rsidP="00CA47B9">
      <w:pPr>
        <w:pStyle w:val="ListParagraph"/>
        <w:spacing w:line="480" w:lineRule="auto"/>
        <w:ind w:left="0"/>
        <w:jc w:val="both"/>
        <w:rPr>
          <w:rFonts w:ascii="Arial" w:hAnsi="Arial" w:cs="Arial"/>
          <w:sz w:val="22"/>
          <w:szCs w:val="22"/>
        </w:rPr>
      </w:pPr>
    </w:p>
    <w:p w14:paraId="28F6BBB9" w14:textId="77777777" w:rsidR="002A4ADE" w:rsidRDefault="002A4ADE">
      <w:pPr>
        <w:rPr>
          <w:rFonts w:ascii="Arial" w:eastAsiaTheme="minorHAnsi" w:hAnsi="Arial" w:cs="Arial"/>
          <w:b/>
          <w:bCs/>
          <w:kern w:val="2"/>
          <w:sz w:val="22"/>
          <w:szCs w:val="22"/>
          <w14:ligatures w14:val="standardContextual"/>
        </w:rPr>
      </w:pPr>
      <w:r>
        <w:rPr>
          <w:rFonts w:ascii="Arial" w:hAnsi="Arial" w:cs="Arial"/>
          <w:b/>
          <w:bCs/>
          <w:sz w:val="22"/>
          <w:szCs w:val="22"/>
        </w:rPr>
        <w:br w:type="page"/>
      </w:r>
    </w:p>
    <w:p w14:paraId="21C1C077" w14:textId="6068A109" w:rsidR="0095791A" w:rsidRDefault="0095791A" w:rsidP="00CA47B9">
      <w:pPr>
        <w:pStyle w:val="ListParagraph"/>
        <w:spacing w:line="480" w:lineRule="auto"/>
        <w:ind w:left="0"/>
        <w:jc w:val="both"/>
        <w:rPr>
          <w:rFonts w:ascii="Arial" w:hAnsi="Arial" w:cs="Arial"/>
          <w:b/>
          <w:bCs/>
          <w:sz w:val="22"/>
          <w:szCs w:val="22"/>
        </w:rPr>
      </w:pPr>
      <w:r>
        <w:rPr>
          <w:rFonts w:ascii="Arial" w:hAnsi="Arial" w:cs="Arial"/>
          <w:b/>
          <w:bCs/>
          <w:sz w:val="22"/>
          <w:szCs w:val="22"/>
        </w:rPr>
        <w:lastRenderedPageBreak/>
        <w:t>TABLES</w:t>
      </w:r>
    </w:p>
    <w:tbl>
      <w:tblPr>
        <w:tblW w:w="8060" w:type="dxa"/>
        <w:jc w:val="center"/>
        <w:tblLook w:val="04A0" w:firstRow="1" w:lastRow="0" w:firstColumn="1" w:lastColumn="0" w:noHBand="0" w:noVBand="1"/>
      </w:tblPr>
      <w:tblGrid>
        <w:gridCol w:w="3680"/>
        <w:gridCol w:w="1780"/>
        <w:gridCol w:w="1300"/>
        <w:gridCol w:w="1300"/>
      </w:tblGrid>
      <w:tr w:rsidR="006426C3" w14:paraId="72D098B2" w14:textId="77777777" w:rsidTr="00A535E3">
        <w:trPr>
          <w:trHeight w:val="280"/>
          <w:jc w:val="center"/>
        </w:trPr>
        <w:tc>
          <w:tcPr>
            <w:tcW w:w="3680" w:type="dxa"/>
            <w:tcBorders>
              <w:top w:val="single" w:sz="4" w:space="0" w:color="auto"/>
              <w:left w:val="single" w:sz="4" w:space="0" w:color="auto"/>
              <w:bottom w:val="nil"/>
              <w:right w:val="nil"/>
            </w:tcBorders>
            <w:shd w:val="clear" w:color="auto" w:fill="auto"/>
            <w:noWrap/>
            <w:vAlign w:val="bottom"/>
          </w:tcPr>
          <w:p w14:paraId="134C1D05" w14:textId="77777777" w:rsidR="006426C3" w:rsidRDefault="006426C3" w:rsidP="006426C3">
            <w:pPr>
              <w:rPr>
                <w:rFonts w:ascii="Arial" w:hAnsi="Arial" w:cs="Arial"/>
                <w:b/>
                <w:bCs/>
                <w:color w:val="000000"/>
                <w:sz w:val="22"/>
                <w:szCs w:val="22"/>
              </w:rPr>
            </w:pPr>
          </w:p>
        </w:tc>
        <w:tc>
          <w:tcPr>
            <w:tcW w:w="1780" w:type="dxa"/>
            <w:tcBorders>
              <w:top w:val="single" w:sz="4" w:space="0" w:color="auto"/>
              <w:left w:val="nil"/>
              <w:bottom w:val="nil"/>
              <w:right w:val="nil"/>
            </w:tcBorders>
            <w:shd w:val="clear" w:color="auto" w:fill="auto"/>
            <w:noWrap/>
            <w:vAlign w:val="bottom"/>
          </w:tcPr>
          <w:p w14:paraId="6A0210D2" w14:textId="77777777" w:rsidR="006426C3" w:rsidRDefault="006426C3" w:rsidP="006426C3">
            <w:pPr>
              <w:jc w:val="right"/>
              <w:rPr>
                <w:rFonts w:ascii="Arial" w:hAnsi="Arial" w:cs="Arial"/>
                <w:i/>
                <w:iCs/>
                <w:color w:val="000000"/>
                <w:sz w:val="22"/>
                <w:szCs w:val="22"/>
              </w:rPr>
            </w:pPr>
          </w:p>
        </w:tc>
        <w:tc>
          <w:tcPr>
            <w:tcW w:w="1300" w:type="dxa"/>
            <w:tcBorders>
              <w:top w:val="single" w:sz="4" w:space="0" w:color="auto"/>
              <w:left w:val="nil"/>
              <w:bottom w:val="nil"/>
              <w:right w:val="nil"/>
            </w:tcBorders>
          </w:tcPr>
          <w:p w14:paraId="6C4C377B" w14:textId="5D2B8EAF" w:rsidR="006426C3" w:rsidRPr="006426C3" w:rsidRDefault="006426C3" w:rsidP="006426C3">
            <w:pPr>
              <w:jc w:val="center"/>
              <w:rPr>
                <w:rFonts w:ascii="Arial" w:hAnsi="Arial" w:cs="Arial"/>
                <w:b/>
                <w:bCs/>
                <w:color w:val="000000"/>
                <w:sz w:val="22"/>
                <w:szCs w:val="22"/>
              </w:rPr>
            </w:pPr>
            <w:r w:rsidRPr="006426C3">
              <w:rPr>
                <w:rFonts w:ascii="Arial" w:hAnsi="Arial" w:cs="Arial"/>
                <w:b/>
                <w:bCs/>
                <w:color w:val="000000"/>
                <w:sz w:val="22"/>
                <w:szCs w:val="22"/>
              </w:rPr>
              <w:t>Spatial</w:t>
            </w:r>
          </w:p>
        </w:tc>
        <w:tc>
          <w:tcPr>
            <w:tcW w:w="1300" w:type="dxa"/>
            <w:tcBorders>
              <w:top w:val="single" w:sz="4" w:space="0" w:color="auto"/>
              <w:left w:val="nil"/>
              <w:bottom w:val="nil"/>
              <w:right w:val="single" w:sz="4" w:space="0" w:color="auto"/>
            </w:tcBorders>
            <w:shd w:val="clear" w:color="auto" w:fill="auto"/>
            <w:noWrap/>
          </w:tcPr>
          <w:p w14:paraId="42F958CD" w14:textId="71751953" w:rsidR="006426C3" w:rsidRPr="006426C3" w:rsidRDefault="006426C3" w:rsidP="006426C3">
            <w:pPr>
              <w:jc w:val="center"/>
              <w:rPr>
                <w:rFonts w:ascii="Arial" w:hAnsi="Arial" w:cs="Arial"/>
                <w:b/>
                <w:bCs/>
                <w:color w:val="000000"/>
                <w:sz w:val="22"/>
                <w:szCs w:val="22"/>
              </w:rPr>
            </w:pPr>
            <w:r w:rsidRPr="006426C3">
              <w:rPr>
                <w:rFonts w:ascii="Arial" w:hAnsi="Arial" w:cs="Arial"/>
                <w:b/>
                <w:bCs/>
                <w:color w:val="000000"/>
                <w:sz w:val="22"/>
                <w:szCs w:val="22"/>
              </w:rPr>
              <w:t>RNA-ISH</w:t>
            </w:r>
          </w:p>
        </w:tc>
      </w:tr>
      <w:tr w:rsidR="006426C3" w14:paraId="5AB7BB04" w14:textId="77777777" w:rsidTr="006426C3">
        <w:trPr>
          <w:trHeight w:val="280"/>
          <w:jc w:val="center"/>
        </w:trPr>
        <w:tc>
          <w:tcPr>
            <w:tcW w:w="3680" w:type="dxa"/>
            <w:tcBorders>
              <w:top w:val="single" w:sz="4" w:space="0" w:color="auto"/>
              <w:left w:val="single" w:sz="4" w:space="0" w:color="auto"/>
              <w:bottom w:val="nil"/>
              <w:right w:val="nil"/>
            </w:tcBorders>
            <w:shd w:val="clear" w:color="auto" w:fill="auto"/>
            <w:noWrap/>
            <w:vAlign w:val="bottom"/>
            <w:hideMark/>
          </w:tcPr>
          <w:p w14:paraId="27145D9E"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Sex (n, %)</w:t>
            </w:r>
          </w:p>
        </w:tc>
        <w:tc>
          <w:tcPr>
            <w:tcW w:w="1780" w:type="dxa"/>
            <w:tcBorders>
              <w:top w:val="single" w:sz="4" w:space="0" w:color="auto"/>
              <w:left w:val="nil"/>
              <w:bottom w:val="nil"/>
              <w:right w:val="nil"/>
            </w:tcBorders>
            <w:shd w:val="clear" w:color="auto" w:fill="auto"/>
            <w:noWrap/>
            <w:vAlign w:val="bottom"/>
            <w:hideMark/>
          </w:tcPr>
          <w:p w14:paraId="53584CA4"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male</w:t>
            </w:r>
          </w:p>
        </w:tc>
        <w:tc>
          <w:tcPr>
            <w:tcW w:w="1300" w:type="dxa"/>
            <w:tcBorders>
              <w:top w:val="single" w:sz="4" w:space="0" w:color="auto"/>
              <w:left w:val="nil"/>
              <w:bottom w:val="nil"/>
              <w:right w:val="nil"/>
            </w:tcBorders>
          </w:tcPr>
          <w:p w14:paraId="019C1C4F" w14:textId="611E4BD1" w:rsidR="006426C3" w:rsidRDefault="00C50BA4" w:rsidP="006461E1">
            <w:pPr>
              <w:jc w:val="center"/>
              <w:rPr>
                <w:rFonts w:ascii="Arial" w:hAnsi="Arial" w:cs="Arial"/>
                <w:color w:val="000000"/>
                <w:sz w:val="22"/>
                <w:szCs w:val="22"/>
              </w:rPr>
            </w:pPr>
            <w:r>
              <w:rPr>
                <w:rFonts w:ascii="Arial" w:hAnsi="Arial" w:cs="Arial"/>
                <w:color w:val="000000"/>
                <w:sz w:val="22"/>
                <w:szCs w:val="22"/>
              </w:rPr>
              <w:t>15 (65%)</w:t>
            </w:r>
          </w:p>
        </w:tc>
        <w:tc>
          <w:tcPr>
            <w:tcW w:w="1300" w:type="dxa"/>
            <w:tcBorders>
              <w:top w:val="single" w:sz="4" w:space="0" w:color="auto"/>
              <w:left w:val="nil"/>
              <w:bottom w:val="nil"/>
              <w:right w:val="single" w:sz="4" w:space="0" w:color="auto"/>
            </w:tcBorders>
            <w:shd w:val="clear" w:color="auto" w:fill="auto"/>
            <w:noWrap/>
            <w:vAlign w:val="bottom"/>
            <w:hideMark/>
          </w:tcPr>
          <w:p w14:paraId="7D810C09" w14:textId="4F302404" w:rsidR="006426C3" w:rsidRDefault="006426C3" w:rsidP="006461E1">
            <w:pPr>
              <w:jc w:val="center"/>
              <w:rPr>
                <w:rFonts w:ascii="Arial" w:hAnsi="Arial" w:cs="Arial"/>
                <w:color w:val="000000"/>
                <w:sz w:val="22"/>
                <w:szCs w:val="22"/>
              </w:rPr>
            </w:pPr>
            <w:r>
              <w:rPr>
                <w:rFonts w:ascii="Arial" w:hAnsi="Arial" w:cs="Arial"/>
                <w:color w:val="000000"/>
                <w:sz w:val="22"/>
                <w:szCs w:val="22"/>
              </w:rPr>
              <w:t>28 (72%)</w:t>
            </w:r>
          </w:p>
        </w:tc>
      </w:tr>
      <w:tr w:rsidR="006426C3" w14:paraId="4BBDB6FE"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558E6B22"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53B0D9A8"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female</w:t>
            </w:r>
          </w:p>
        </w:tc>
        <w:tc>
          <w:tcPr>
            <w:tcW w:w="1300" w:type="dxa"/>
            <w:tcBorders>
              <w:top w:val="nil"/>
              <w:left w:val="nil"/>
              <w:bottom w:val="nil"/>
              <w:right w:val="nil"/>
            </w:tcBorders>
          </w:tcPr>
          <w:p w14:paraId="7EC918C0" w14:textId="5533EA91" w:rsidR="006426C3" w:rsidRDefault="00C50BA4" w:rsidP="006461E1">
            <w:pPr>
              <w:jc w:val="center"/>
              <w:rPr>
                <w:rFonts w:ascii="Arial" w:hAnsi="Arial" w:cs="Arial"/>
                <w:color w:val="000000"/>
                <w:sz w:val="22"/>
                <w:szCs w:val="22"/>
              </w:rPr>
            </w:pPr>
            <w:r>
              <w:rPr>
                <w:rFonts w:ascii="Arial" w:hAnsi="Arial" w:cs="Arial"/>
                <w:color w:val="000000"/>
                <w:sz w:val="22"/>
                <w:szCs w:val="22"/>
              </w:rPr>
              <w:t>8 (35%)</w:t>
            </w:r>
          </w:p>
        </w:tc>
        <w:tc>
          <w:tcPr>
            <w:tcW w:w="1300" w:type="dxa"/>
            <w:tcBorders>
              <w:top w:val="nil"/>
              <w:left w:val="nil"/>
              <w:bottom w:val="nil"/>
              <w:right w:val="single" w:sz="4" w:space="0" w:color="auto"/>
            </w:tcBorders>
            <w:shd w:val="clear" w:color="auto" w:fill="auto"/>
            <w:noWrap/>
            <w:vAlign w:val="bottom"/>
            <w:hideMark/>
          </w:tcPr>
          <w:p w14:paraId="429AE7DC" w14:textId="05F8AD00" w:rsidR="006426C3" w:rsidRDefault="006426C3" w:rsidP="006461E1">
            <w:pPr>
              <w:jc w:val="center"/>
              <w:rPr>
                <w:rFonts w:ascii="Arial" w:hAnsi="Arial" w:cs="Arial"/>
                <w:color w:val="000000"/>
                <w:sz w:val="22"/>
                <w:szCs w:val="22"/>
              </w:rPr>
            </w:pPr>
            <w:r>
              <w:rPr>
                <w:rFonts w:ascii="Arial" w:hAnsi="Arial" w:cs="Arial"/>
                <w:color w:val="000000"/>
                <w:sz w:val="22"/>
                <w:szCs w:val="22"/>
              </w:rPr>
              <w:t>11 (28%)</w:t>
            </w:r>
          </w:p>
        </w:tc>
      </w:tr>
      <w:tr w:rsidR="006426C3" w14:paraId="10AD177D"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48220078"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5B78DF66"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1862BDF1"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471F23CC" w14:textId="137883C5" w:rsidR="006426C3" w:rsidRPr="007800B0" w:rsidRDefault="006426C3" w:rsidP="006461E1">
            <w:pPr>
              <w:jc w:val="center"/>
              <w:rPr>
                <w:rFonts w:ascii="Arial" w:hAnsi="Arial" w:cs="Arial"/>
                <w:color w:val="000000"/>
                <w:sz w:val="10"/>
                <w:szCs w:val="10"/>
              </w:rPr>
            </w:pPr>
          </w:p>
        </w:tc>
      </w:tr>
      <w:tr w:rsidR="006426C3" w14:paraId="107CE4A2"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5B6AC9BC"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Age (years)</w:t>
            </w:r>
          </w:p>
        </w:tc>
        <w:tc>
          <w:tcPr>
            <w:tcW w:w="1780" w:type="dxa"/>
            <w:tcBorders>
              <w:top w:val="nil"/>
              <w:left w:val="nil"/>
              <w:bottom w:val="nil"/>
              <w:right w:val="nil"/>
            </w:tcBorders>
            <w:shd w:val="clear" w:color="auto" w:fill="auto"/>
            <w:noWrap/>
            <w:vAlign w:val="bottom"/>
            <w:hideMark/>
          </w:tcPr>
          <w:p w14:paraId="2ACA1B66"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median</w:t>
            </w:r>
          </w:p>
        </w:tc>
        <w:tc>
          <w:tcPr>
            <w:tcW w:w="1300" w:type="dxa"/>
            <w:tcBorders>
              <w:top w:val="nil"/>
              <w:left w:val="nil"/>
              <w:bottom w:val="nil"/>
              <w:right w:val="nil"/>
            </w:tcBorders>
          </w:tcPr>
          <w:p w14:paraId="48DC5058" w14:textId="6C6E869C" w:rsidR="006426C3" w:rsidRDefault="00C50BA4" w:rsidP="006461E1">
            <w:pPr>
              <w:jc w:val="center"/>
              <w:rPr>
                <w:rFonts w:ascii="Arial" w:hAnsi="Arial" w:cs="Arial"/>
                <w:color w:val="000000"/>
                <w:sz w:val="22"/>
                <w:szCs w:val="22"/>
              </w:rPr>
            </w:pPr>
            <w:r>
              <w:rPr>
                <w:rFonts w:ascii="Arial" w:hAnsi="Arial" w:cs="Arial"/>
                <w:color w:val="000000"/>
                <w:sz w:val="22"/>
                <w:szCs w:val="22"/>
              </w:rPr>
              <w:t>63</w:t>
            </w:r>
          </w:p>
        </w:tc>
        <w:tc>
          <w:tcPr>
            <w:tcW w:w="1300" w:type="dxa"/>
            <w:tcBorders>
              <w:top w:val="nil"/>
              <w:left w:val="nil"/>
              <w:bottom w:val="nil"/>
              <w:right w:val="single" w:sz="4" w:space="0" w:color="auto"/>
            </w:tcBorders>
            <w:shd w:val="clear" w:color="auto" w:fill="auto"/>
            <w:noWrap/>
            <w:vAlign w:val="bottom"/>
            <w:hideMark/>
          </w:tcPr>
          <w:p w14:paraId="2689D353" w14:textId="25460F13" w:rsidR="006426C3" w:rsidRDefault="006426C3" w:rsidP="006461E1">
            <w:pPr>
              <w:jc w:val="center"/>
              <w:rPr>
                <w:rFonts w:ascii="Arial" w:hAnsi="Arial" w:cs="Arial"/>
                <w:color w:val="000000"/>
                <w:sz w:val="22"/>
                <w:szCs w:val="22"/>
              </w:rPr>
            </w:pPr>
            <w:r>
              <w:rPr>
                <w:rFonts w:ascii="Arial" w:hAnsi="Arial" w:cs="Arial"/>
                <w:color w:val="000000"/>
                <w:sz w:val="22"/>
                <w:szCs w:val="22"/>
              </w:rPr>
              <w:t>60</w:t>
            </w:r>
          </w:p>
        </w:tc>
      </w:tr>
      <w:tr w:rsidR="006426C3" w14:paraId="0460702F"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225BC749"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35F90A58"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range</w:t>
            </w:r>
          </w:p>
        </w:tc>
        <w:tc>
          <w:tcPr>
            <w:tcW w:w="1300" w:type="dxa"/>
            <w:tcBorders>
              <w:top w:val="nil"/>
              <w:left w:val="nil"/>
              <w:bottom w:val="nil"/>
              <w:right w:val="nil"/>
            </w:tcBorders>
          </w:tcPr>
          <w:p w14:paraId="5D8EC588" w14:textId="7DA375AC" w:rsidR="006426C3" w:rsidRDefault="00C50BA4" w:rsidP="006461E1">
            <w:pPr>
              <w:jc w:val="center"/>
              <w:rPr>
                <w:rFonts w:ascii="Arial" w:hAnsi="Arial" w:cs="Arial"/>
                <w:color w:val="000000"/>
                <w:sz w:val="22"/>
                <w:szCs w:val="22"/>
              </w:rPr>
            </w:pPr>
            <w:r>
              <w:rPr>
                <w:rFonts w:ascii="Arial" w:hAnsi="Arial" w:cs="Arial"/>
                <w:color w:val="000000"/>
                <w:sz w:val="22"/>
                <w:szCs w:val="22"/>
              </w:rPr>
              <w:t>45-82</w:t>
            </w:r>
          </w:p>
        </w:tc>
        <w:tc>
          <w:tcPr>
            <w:tcW w:w="1300" w:type="dxa"/>
            <w:tcBorders>
              <w:top w:val="nil"/>
              <w:left w:val="nil"/>
              <w:bottom w:val="nil"/>
              <w:right w:val="single" w:sz="4" w:space="0" w:color="auto"/>
            </w:tcBorders>
            <w:shd w:val="clear" w:color="auto" w:fill="auto"/>
            <w:noWrap/>
            <w:vAlign w:val="bottom"/>
            <w:hideMark/>
          </w:tcPr>
          <w:p w14:paraId="2E0EAF1B" w14:textId="2123758F" w:rsidR="006426C3" w:rsidRDefault="006426C3" w:rsidP="006461E1">
            <w:pPr>
              <w:jc w:val="center"/>
              <w:rPr>
                <w:rFonts w:ascii="Arial" w:hAnsi="Arial" w:cs="Arial"/>
                <w:color w:val="000000"/>
                <w:sz w:val="22"/>
                <w:szCs w:val="22"/>
              </w:rPr>
            </w:pPr>
            <w:r>
              <w:rPr>
                <w:rFonts w:ascii="Arial" w:hAnsi="Arial" w:cs="Arial"/>
                <w:color w:val="000000"/>
                <w:sz w:val="22"/>
                <w:szCs w:val="22"/>
              </w:rPr>
              <w:t>39-85</w:t>
            </w:r>
          </w:p>
        </w:tc>
      </w:tr>
      <w:tr w:rsidR="006426C3" w14:paraId="0E629E88"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02BC7898"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136B1791"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409ECE94"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0E73DFEF" w14:textId="1163E04E" w:rsidR="006426C3" w:rsidRPr="007800B0" w:rsidRDefault="006426C3" w:rsidP="006461E1">
            <w:pPr>
              <w:jc w:val="center"/>
              <w:rPr>
                <w:rFonts w:ascii="Arial" w:hAnsi="Arial" w:cs="Arial"/>
                <w:color w:val="000000"/>
                <w:sz w:val="10"/>
                <w:szCs w:val="10"/>
              </w:rPr>
            </w:pPr>
          </w:p>
        </w:tc>
      </w:tr>
      <w:tr w:rsidR="006426C3" w14:paraId="521C6BD2"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78687E8D"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Cirrhosis (n, %)</w:t>
            </w:r>
          </w:p>
        </w:tc>
        <w:tc>
          <w:tcPr>
            <w:tcW w:w="1780" w:type="dxa"/>
            <w:tcBorders>
              <w:top w:val="nil"/>
              <w:left w:val="nil"/>
              <w:bottom w:val="nil"/>
              <w:right w:val="nil"/>
            </w:tcBorders>
            <w:shd w:val="clear" w:color="auto" w:fill="auto"/>
            <w:noWrap/>
            <w:vAlign w:val="bottom"/>
            <w:hideMark/>
          </w:tcPr>
          <w:p w14:paraId="5BCBDB6F"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absent</w:t>
            </w:r>
          </w:p>
        </w:tc>
        <w:tc>
          <w:tcPr>
            <w:tcW w:w="1300" w:type="dxa"/>
            <w:tcBorders>
              <w:top w:val="nil"/>
              <w:left w:val="nil"/>
              <w:bottom w:val="nil"/>
              <w:right w:val="nil"/>
            </w:tcBorders>
          </w:tcPr>
          <w:p w14:paraId="5773AC0E" w14:textId="784062DC" w:rsidR="006426C3" w:rsidRDefault="00C50BA4" w:rsidP="006461E1">
            <w:pPr>
              <w:jc w:val="center"/>
              <w:rPr>
                <w:rFonts w:ascii="Arial" w:hAnsi="Arial" w:cs="Arial"/>
                <w:color w:val="000000"/>
                <w:sz w:val="22"/>
                <w:szCs w:val="22"/>
              </w:rPr>
            </w:pPr>
            <w:r>
              <w:rPr>
                <w:rFonts w:ascii="Arial" w:hAnsi="Arial" w:cs="Arial"/>
                <w:color w:val="000000"/>
                <w:sz w:val="22"/>
                <w:szCs w:val="22"/>
              </w:rPr>
              <w:t>15 (65%)</w:t>
            </w:r>
          </w:p>
        </w:tc>
        <w:tc>
          <w:tcPr>
            <w:tcW w:w="1300" w:type="dxa"/>
            <w:tcBorders>
              <w:top w:val="nil"/>
              <w:left w:val="nil"/>
              <w:bottom w:val="nil"/>
              <w:right w:val="single" w:sz="4" w:space="0" w:color="auto"/>
            </w:tcBorders>
            <w:shd w:val="clear" w:color="auto" w:fill="auto"/>
            <w:noWrap/>
            <w:vAlign w:val="bottom"/>
            <w:hideMark/>
          </w:tcPr>
          <w:p w14:paraId="36AE270A" w14:textId="6A64D870" w:rsidR="006426C3" w:rsidRDefault="006426C3" w:rsidP="006461E1">
            <w:pPr>
              <w:jc w:val="center"/>
              <w:rPr>
                <w:rFonts w:ascii="Arial" w:hAnsi="Arial" w:cs="Arial"/>
                <w:color w:val="000000"/>
                <w:sz w:val="22"/>
                <w:szCs w:val="22"/>
              </w:rPr>
            </w:pPr>
            <w:r>
              <w:rPr>
                <w:rFonts w:ascii="Arial" w:hAnsi="Arial" w:cs="Arial"/>
                <w:color w:val="000000"/>
                <w:sz w:val="22"/>
                <w:szCs w:val="22"/>
              </w:rPr>
              <w:t>10 (26%)</w:t>
            </w:r>
          </w:p>
        </w:tc>
      </w:tr>
      <w:tr w:rsidR="006426C3" w14:paraId="41D45C15"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2761322E"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56CECED9"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present</w:t>
            </w:r>
          </w:p>
        </w:tc>
        <w:tc>
          <w:tcPr>
            <w:tcW w:w="1300" w:type="dxa"/>
            <w:tcBorders>
              <w:top w:val="nil"/>
              <w:left w:val="nil"/>
              <w:bottom w:val="nil"/>
              <w:right w:val="nil"/>
            </w:tcBorders>
          </w:tcPr>
          <w:p w14:paraId="0EA8459F" w14:textId="2D72E247" w:rsidR="006426C3" w:rsidRDefault="00C50BA4" w:rsidP="006461E1">
            <w:pPr>
              <w:jc w:val="center"/>
              <w:rPr>
                <w:rFonts w:ascii="Arial" w:hAnsi="Arial" w:cs="Arial"/>
                <w:color w:val="000000"/>
                <w:sz w:val="22"/>
                <w:szCs w:val="22"/>
              </w:rPr>
            </w:pPr>
            <w:r>
              <w:rPr>
                <w:rFonts w:ascii="Arial" w:hAnsi="Arial" w:cs="Arial"/>
                <w:color w:val="000000"/>
                <w:sz w:val="22"/>
                <w:szCs w:val="22"/>
              </w:rPr>
              <w:t>8 (35%)</w:t>
            </w:r>
          </w:p>
        </w:tc>
        <w:tc>
          <w:tcPr>
            <w:tcW w:w="1300" w:type="dxa"/>
            <w:tcBorders>
              <w:top w:val="nil"/>
              <w:left w:val="nil"/>
              <w:bottom w:val="nil"/>
              <w:right w:val="single" w:sz="4" w:space="0" w:color="auto"/>
            </w:tcBorders>
            <w:shd w:val="clear" w:color="auto" w:fill="auto"/>
            <w:noWrap/>
            <w:vAlign w:val="bottom"/>
            <w:hideMark/>
          </w:tcPr>
          <w:p w14:paraId="56E24741" w14:textId="765EB533" w:rsidR="006426C3" w:rsidRDefault="006426C3" w:rsidP="006461E1">
            <w:pPr>
              <w:jc w:val="center"/>
              <w:rPr>
                <w:rFonts w:ascii="Arial" w:hAnsi="Arial" w:cs="Arial"/>
                <w:color w:val="000000"/>
                <w:sz w:val="22"/>
                <w:szCs w:val="22"/>
              </w:rPr>
            </w:pPr>
            <w:r>
              <w:rPr>
                <w:rFonts w:ascii="Arial" w:hAnsi="Arial" w:cs="Arial"/>
                <w:color w:val="000000"/>
                <w:sz w:val="22"/>
                <w:szCs w:val="22"/>
              </w:rPr>
              <w:t>29 (74%)</w:t>
            </w:r>
          </w:p>
        </w:tc>
      </w:tr>
      <w:tr w:rsidR="006426C3" w14:paraId="076DD91D"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0ADD78CF"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6D70553E"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1D2BFA0C"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098326A2" w14:textId="3FA0CB9B" w:rsidR="006426C3" w:rsidRPr="007800B0" w:rsidRDefault="006426C3" w:rsidP="006461E1">
            <w:pPr>
              <w:jc w:val="center"/>
              <w:rPr>
                <w:rFonts w:ascii="Arial" w:hAnsi="Arial" w:cs="Arial"/>
                <w:color w:val="000000"/>
                <w:sz w:val="10"/>
                <w:szCs w:val="10"/>
              </w:rPr>
            </w:pPr>
          </w:p>
        </w:tc>
      </w:tr>
      <w:tr w:rsidR="006426C3" w14:paraId="3DCB19EE"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1C2EF339"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Cirrhosis etiology (n, %)</w:t>
            </w:r>
          </w:p>
        </w:tc>
        <w:tc>
          <w:tcPr>
            <w:tcW w:w="1780" w:type="dxa"/>
            <w:tcBorders>
              <w:top w:val="nil"/>
              <w:left w:val="nil"/>
              <w:bottom w:val="nil"/>
              <w:right w:val="nil"/>
            </w:tcBorders>
            <w:shd w:val="clear" w:color="auto" w:fill="auto"/>
            <w:noWrap/>
            <w:vAlign w:val="bottom"/>
            <w:hideMark/>
          </w:tcPr>
          <w:p w14:paraId="50358256"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alcohol</w:t>
            </w:r>
          </w:p>
        </w:tc>
        <w:tc>
          <w:tcPr>
            <w:tcW w:w="1300" w:type="dxa"/>
            <w:tcBorders>
              <w:top w:val="nil"/>
              <w:left w:val="nil"/>
              <w:bottom w:val="nil"/>
              <w:right w:val="nil"/>
            </w:tcBorders>
          </w:tcPr>
          <w:p w14:paraId="7E91CBD0" w14:textId="001BD1DD" w:rsidR="006426C3" w:rsidRDefault="00C50BA4" w:rsidP="006461E1">
            <w:pPr>
              <w:jc w:val="center"/>
              <w:rPr>
                <w:rFonts w:ascii="Arial" w:hAnsi="Arial" w:cs="Arial"/>
                <w:color w:val="000000"/>
                <w:sz w:val="22"/>
                <w:szCs w:val="22"/>
              </w:rPr>
            </w:pPr>
            <w:r>
              <w:rPr>
                <w:rFonts w:ascii="Arial" w:hAnsi="Arial" w:cs="Arial"/>
                <w:color w:val="000000"/>
                <w:sz w:val="22"/>
                <w:szCs w:val="22"/>
              </w:rPr>
              <w:t>3 (13%)</w:t>
            </w:r>
          </w:p>
        </w:tc>
        <w:tc>
          <w:tcPr>
            <w:tcW w:w="1300" w:type="dxa"/>
            <w:tcBorders>
              <w:top w:val="nil"/>
              <w:left w:val="nil"/>
              <w:bottom w:val="nil"/>
              <w:right w:val="single" w:sz="4" w:space="0" w:color="auto"/>
            </w:tcBorders>
            <w:shd w:val="clear" w:color="auto" w:fill="auto"/>
            <w:noWrap/>
            <w:vAlign w:val="bottom"/>
            <w:hideMark/>
          </w:tcPr>
          <w:p w14:paraId="2FD5F2A9" w14:textId="3116FF25" w:rsidR="006426C3" w:rsidRDefault="006426C3" w:rsidP="006461E1">
            <w:pPr>
              <w:jc w:val="center"/>
              <w:rPr>
                <w:rFonts w:ascii="Arial" w:hAnsi="Arial" w:cs="Arial"/>
                <w:color w:val="000000"/>
                <w:sz w:val="22"/>
                <w:szCs w:val="22"/>
              </w:rPr>
            </w:pPr>
            <w:r>
              <w:rPr>
                <w:rFonts w:ascii="Arial" w:hAnsi="Arial" w:cs="Arial"/>
                <w:color w:val="000000"/>
                <w:sz w:val="22"/>
                <w:szCs w:val="22"/>
              </w:rPr>
              <w:t>3 (</w:t>
            </w:r>
            <w:r w:rsidR="00B74B65">
              <w:rPr>
                <w:rFonts w:ascii="Arial" w:hAnsi="Arial" w:cs="Arial"/>
                <w:color w:val="000000"/>
                <w:sz w:val="22"/>
                <w:szCs w:val="22"/>
              </w:rPr>
              <w:t>8</w:t>
            </w:r>
            <w:r>
              <w:rPr>
                <w:rFonts w:ascii="Arial" w:hAnsi="Arial" w:cs="Arial"/>
                <w:color w:val="000000"/>
                <w:sz w:val="22"/>
                <w:szCs w:val="22"/>
              </w:rPr>
              <w:t>%)</w:t>
            </w:r>
          </w:p>
        </w:tc>
      </w:tr>
      <w:tr w:rsidR="006426C3" w14:paraId="5D99B3F7"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33AEA5D0"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4E1BFB0C"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HBV</w:t>
            </w:r>
          </w:p>
        </w:tc>
        <w:tc>
          <w:tcPr>
            <w:tcW w:w="1300" w:type="dxa"/>
            <w:tcBorders>
              <w:top w:val="nil"/>
              <w:left w:val="nil"/>
              <w:bottom w:val="nil"/>
              <w:right w:val="nil"/>
            </w:tcBorders>
          </w:tcPr>
          <w:p w14:paraId="7E90AE29" w14:textId="58804534" w:rsidR="006426C3" w:rsidRDefault="00C50BA4" w:rsidP="006461E1">
            <w:pPr>
              <w:jc w:val="center"/>
              <w:rPr>
                <w:rFonts w:ascii="Arial" w:hAnsi="Arial" w:cs="Arial"/>
                <w:color w:val="000000"/>
                <w:sz w:val="22"/>
                <w:szCs w:val="22"/>
              </w:rPr>
            </w:pPr>
            <w:r>
              <w:rPr>
                <w:rFonts w:ascii="Arial" w:hAnsi="Arial" w:cs="Arial"/>
                <w:color w:val="000000"/>
                <w:sz w:val="22"/>
                <w:szCs w:val="22"/>
              </w:rPr>
              <w:t>2 (9%)</w:t>
            </w:r>
          </w:p>
        </w:tc>
        <w:tc>
          <w:tcPr>
            <w:tcW w:w="1300" w:type="dxa"/>
            <w:tcBorders>
              <w:top w:val="nil"/>
              <w:left w:val="nil"/>
              <w:bottom w:val="nil"/>
              <w:right w:val="single" w:sz="4" w:space="0" w:color="auto"/>
            </w:tcBorders>
            <w:shd w:val="clear" w:color="auto" w:fill="auto"/>
            <w:noWrap/>
            <w:vAlign w:val="bottom"/>
            <w:hideMark/>
          </w:tcPr>
          <w:p w14:paraId="227AD713" w14:textId="33D8E9E6" w:rsidR="006426C3" w:rsidRDefault="00B74B65" w:rsidP="006461E1">
            <w:pPr>
              <w:jc w:val="center"/>
              <w:rPr>
                <w:rFonts w:ascii="Arial" w:hAnsi="Arial" w:cs="Arial"/>
                <w:color w:val="000000"/>
                <w:sz w:val="22"/>
                <w:szCs w:val="22"/>
              </w:rPr>
            </w:pPr>
            <w:r>
              <w:rPr>
                <w:rFonts w:ascii="Arial" w:hAnsi="Arial" w:cs="Arial"/>
                <w:color w:val="000000"/>
                <w:sz w:val="22"/>
                <w:szCs w:val="22"/>
              </w:rPr>
              <w:t>6</w:t>
            </w:r>
            <w:r w:rsidR="006426C3">
              <w:rPr>
                <w:rFonts w:ascii="Arial" w:hAnsi="Arial" w:cs="Arial"/>
                <w:color w:val="000000"/>
                <w:sz w:val="22"/>
                <w:szCs w:val="22"/>
              </w:rPr>
              <w:t xml:space="preserve"> (</w:t>
            </w:r>
            <w:r>
              <w:rPr>
                <w:rFonts w:ascii="Arial" w:hAnsi="Arial" w:cs="Arial"/>
                <w:color w:val="000000"/>
                <w:sz w:val="22"/>
                <w:szCs w:val="22"/>
              </w:rPr>
              <w:t>15</w:t>
            </w:r>
            <w:r w:rsidR="006426C3">
              <w:rPr>
                <w:rFonts w:ascii="Arial" w:hAnsi="Arial" w:cs="Arial"/>
                <w:color w:val="000000"/>
                <w:sz w:val="22"/>
                <w:szCs w:val="22"/>
              </w:rPr>
              <w:t>%)</w:t>
            </w:r>
          </w:p>
        </w:tc>
      </w:tr>
      <w:tr w:rsidR="006426C3" w14:paraId="6B4E31C0"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6C99F02E"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68A012AA"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HCV</w:t>
            </w:r>
          </w:p>
        </w:tc>
        <w:tc>
          <w:tcPr>
            <w:tcW w:w="1300" w:type="dxa"/>
            <w:tcBorders>
              <w:top w:val="nil"/>
              <w:left w:val="nil"/>
              <w:bottom w:val="nil"/>
              <w:right w:val="nil"/>
            </w:tcBorders>
          </w:tcPr>
          <w:p w14:paraId="4894D6A5" w14:textId="4C797FAD" w:rsidR="006426C3" w:rsidRDefault="00C50BA4" w:rsidP="006461E1">
            <w:pPr>
              <w:jc w:val="center"/>
              <w:rPr>
                <w:rFonts w:ascii="Arial" w:hAnsi="Arial" w:cs="Arial"/>
                <w:color w:val="000000"/>
                <w:sz w:val="22"/>
                <w:szCs w:val="22"/>
              </w:rPr>
            </w:pPr>
            <w:r>
              <w:rPr>
                <w:rFonts w:ascii="Arial" w:hAnsi="Arial" w:cs="Arial"/>
                <w:color w:val="000000"/>
                <w:sz w:val="22"/>
                <w:szCs w:val="22"/>
              </w:rPr>
              <w:t>8 (35%)</w:t>
            </w:r>
          </w:p>
        </w:tc>
        <w:tc>
          <w:tcPr>
            <w:tcW w:w="1300" w:type="dxa"/>
            <w:tcBorders>
              <w:top w:val="nil"/>
              <w:left w:val="nil"/>
              <w:bottom w:val="nil"/>
              <w:right w:val="single" w:sz="4" w:space="0" w:color="auto"/>
            </w:tcBorders>
            <w:shd w:val="clear" w:color="auto" w:fill="auto"/>
            <w:noWrap/>
            <w:vAlign w:val="bottom"/>
            <w:hideMark/>
          </w:tcPr>
          <w:p w14:paraId="5FF8EAA2" w14:textId="07CE64BA" w:rsidR="006426C3" w:rsidRDefault="006426C3" w:rsidP="006461E1">
            <w:pPr>
              <w:jc w:val="center"/>
              <w:rPr>
                <w:rFonts w:ascii="Arial" w:hAnsi="Arial" w:cs="Arial"/>
                <w:color w:val="000000"/>
                <w:sz w:val="22"/>
                <w:szCs w:val="22"/>
              </w:rPr>
            </w:pPr>
            <w:r>
              <w:rPr>
                <w:rFonts w:ascii="Arial" w:hAnsi="Arial" w:cs="Arial"/>
                <w:color w:val="000000"/>
                <w:sz w:val="22"/>
                <w:szCs w:val="22"/>
              </w:rPr>
              <w:t>15 (36%)</w:t>
            </w:r>
          </w:p>
        </w:tc>
      </w:tr>
      <w:tr w:rsidR="006426C3" w14:paraId="14435B43"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31D777FB"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32229AF2"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metabolic</w:t>
            </w:r>
          </w:p>
        </w:tc>
        <w:tc>
          <w:tcPr>
            <w:tcW w:w="1300" w:type="dxa"/>
            <w:tcBorders>
              <w:top w:val="nil"/>
              <w:left w:val="nil"/>
              <w:bottom w:val="nil"/>
              <w:right w:val="nil"/>
            </w:tcBorders>
          </w:tcPr>
          <w:p w14:paraId="14801734" w14:textId="7A16861E" w:rsidR="006426C3" w:rsidRDefault="00C50BA4" w:rsidP="006461E1">
            <w:pPr>
              <w:jc w:val="center"/>
              <w:rPr>
                <w:rFonts w:ascii="Arial" w:hAnsi="Arial" w:cs="Arial"/>
                <w:color w:val="000000"/>
                <w:sz w:val="22"/>
                <w:szCs w:val="22"/>
              </w:rPr>
            </w:pPr>
            <w:r>
              <w:rPr>
                <w:rFonts w:ascii="Arial" w:hAnsi="Arial" w:cs="Arial"/>
                <w:color w:val="000000"/>
                <w:sz w:val="22"/>
                <w:szCs w:val="22"/>
              </w:rPr>
              <w:t>2 (9%)</w:t>
            </w:r>
          </w:p>
        </w:tc>
        <w:tc>
          <w:tcPr>
            <w:tcW w:w="1300" w:type="dxa"/>
            <w:tcBorders>
              <w:top w:val="nil"/>
              <w:left w:val="nil"/>
              <w:bottom w:val="nil"/>
              <w:right w:val="single" w:sz="4" w:space="0" w:color="auto"/>
            </w:tcBorders>
            <w:shd w:val="clear" w:color="auto" w:fill="auto"/>
            <w:noWrap/>
            <w:vAlign w:val="bottom"/>
            <w:hideMark/>
          </w:tcPr>
          <w:p w14:paraId="749F09AE" w14:textId="689A77A9" w:rsidR="006426C3" w:rsidRDefault="006426C3" w:rsidP="006461E1">
            <w:pPr>
              <w:jc w:val="center"/>
              <w:rPr>
                <w:rFonts w:ascii="Arial" w:hAnsi="Arial" w:cs="Arial"/>
                <w:color w:val="000000"/>
                <w:sz w:val="22"/>
                <w:szCs w:val="22"/>
              </w:rPr>
            </w:pPr>
            <w:r>
              <w:rPr>
                <w:rFonts w:ascii="Arial" w:hAnsi="Arial" w:cs="Arial"/>
                <w:color w:val="000000"/>
                <w:sz w:val="22"/>
                <w:szCs w:val="22"/>
              </w:rPr>
              <w:t>3 (</w:t>
            </w:r>
            <w:r w:rsidR="00B74B65">
              <w:rPr>
                <w:rFonts w:ascii="Arial" w:hAnsi="Arial" w:cs="Arial"/>
                <w:color w:val="000000"/>
                <w:sz w:val="22"/>
                <w:szCs w:val="22"/>
              </w:rPr>
              <w:t>8</w:t>
            </w:r>
            <w:r>
              <w:rPr>
                <w:rFonts w:ascii="Arial" w:hAnsi="Arial" w:cs="Arial"/>
                <w:color w:val="000000"/>
                <w:sz w:val="22"/>
                <w:szCs w:val="22"/>
              </w:rPr>
              <w:t>%)</w:t>
            </w:r>
          </w:p>
        </w:tc>
      </w:tr>
      <w:tr w:rsidR="006426C3" w14:paraId="754E6B75"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7710E756"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5E87D1D1"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other, NOS</w:t>
            </w:r>
          </w:p>
        </w:tc>
        <w:tc>
          <w:tcPr>
            <w:tcW w:w="1300" w:type="dxa"/>
            <w:tcBorders>
              <w:top w:val="nil"/>
              <w:left w:val="nil"/>
              <w:bottom w:val="nil"/>
              <w:right w:val="nil"/>
            </w:tcBorders>
          </w:tcPr>
          <w:p w14:paraId="4E1E64B5" w14:textId="0A14F122" w:rsidR="006426C3" w:rsidRDefault="00C50BA4" w:rsidP="006461E1">
            <w:pPr>
              <w:jc w:val="center"/>
              <w:rPr>
                <w:rFonts w:ascii="Arial" w:hAnsi="Arial" w:cs="Arial"/>
                <w:color w:val="000000"/>
                <w:sz w:val="22"/>
                <w:szCs w:val="22"/>
              </w:rPr>
            </w:pPr>
            <w:r>
              <w:rPr>
                <w:rFonts w:ascii="Arial" w:hAnsi="Arial" w:cs="Arial"/>
                <w:color w:val="000000"/>
                <w:sz w:val="22"/>
                <w:szCs w:val="22"/>
              </w:rPr>
              <w:t>8 (35%)</w:t>
            </w:r>
          </w:p>
        </w:tc>
        <w:tc>
          <w:tcPr>
            <w:tcW w:w="1300" w:type="dxa"/>
            <w:tcBorders>
              <w:top w:val="nil"/>
              <w:left w:val="nil"/>
              <w:bottom w:val="nil"/>
              <w:right w:val="single" w:sz="4" w:space="0" w:color="auto"/>
            </w:tcBorders>
            <w:shd w:val="clear" w:color="auto" w:fill="auto"/>
            <w:noWrap/>
            <w:vAlign w:val="bottom"/>
            <w:hideMark/>
          </w:tcPr>
          <w:p w14:paraId="1B891745" w14:textId="2D05158B" w:rsidR="006426C3" w:rsidRDefault="006426C3" w:rsidP="006461E1">
            <w:pPr>
              <w:jc w:val="center"/>
              <w:rPr>
                <w:rFonts w:ascii="Arial" w:hAnsi="Arial" w:cs="Arial"/>
                <w:color w:val="000000"/>
                <w:sz w:val="22"/>
                <w:szCs w:val="22"/>
              </w:rPr>
            </w:pPr>
            <w:r>
              <w:rPr>
                <w:rFonts w:ascii="Arial" w:hAnsi="Arial" w:cs="Arial"/>
                <w:color w:val="000000"/>
                <w:sz w:val="22"/>
                <w:szCs w:val="22"/>
              </w:rPr>
              <w:t>12 (31%)</w:t>
            </w:r>
          </w:p>
        </w:tc>
      </w:tr>
      <w:tr w:rsidR="006426C3" w14:paraId="68F90238"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5C7D6CF3"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52C99372"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4C6BCE11"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1A2A6F35" w14:textId="16AFC6CA" w:rsidR="006426C3" w:rsidRPr="007800B0" w:rsidRDefault="006426C3" w:rsidP="006461E1">
            <w:pPr>
              <w:jc w:val="center"/>
              <w:rPr>
                <w:rFonts w:ascii="Arial" w:hAnsi="Arial" w:cs="Arial"/>
                <w:color w:val="000000"/>
                <w:sz w:val="10"/>
                <w:szCs w:val="10"/>
              </w:rPr>
            </w:pPr>
          </w:p>
        </w:tc>
      </w:tr>
      <w:tr w:rsidR="006426C3" w14:paraId="7C189306"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33D70080"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Operation (n, %)</w:t>
            </w:r>
          </w:p>
        </w:tc>
        <w:tc>
          <w:tcPr>
            <w:tcW w:w="1780" w:type="dxa"/>
            <w:tcBorders>
              <w:top w:val="nil"/>
              <w:left w:val="nil"/>
              <w:bottom w:val="nil"/>
              <w:right w:val="nil"/>
            </w:tcBorders>
            <w:shd w:val="clear" w:color="auto" w:fill="auto"/>
            <w:noWrap/>
            <w:vAlign w:val="bottom"/>
            <w:hideMark/>
          </w:tcPr>
          <w:p w14:paraId="5A3B0664"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resection</w:t>
            </w:r>
          </w:p>
        </w:tc>
        <w:tc>
          <w:tcPr>
            <w:tcW w:w="1300" w:type="dxa"/>
            <w:tcBorders>
              <w:top w:val="nil"/>
              <w:left w:val="nil"/>
              <w:bottom w:val="nil"/>
              <w:right w:val="nil"/>
            </w:tcBorders>
          </w:tcPr>
          <w:p w14:paraId="03DD279C" w14:textId="1380B5AA" w:rsidR="006426C3" w:rsidRDefault="0040450D" w:rsidP="006461E1">
            <w:pPr>
              <w:jc w:val="center"/>
              <w:rPr>
                <w:rFonts w:ascii="Arial" w:hAnsi="Arial" w:cs="Arial"/>
                <w:color w:val="000000"/>
                <w:sz w:val="22"/>
                <w:szCs w:val="22"/>
              </w:rPr>
            </w:pPr>
            <w:r>
              <w:rPr>
                <w:rFonts w:ascii="Arial" w:hAnsi="Arial" w:cs="Arial"/>
                <w:color w:val="000000"/>
                <w:sz w:val="22"/>
                <w:szCs w:val="22"/>
              </w:rPr>
              <w:t>20 (87%)</w:t>
            </w:r>
          </w:p>
        </w:tc>
        <w:tc>
          <w:tcPr>
            <w:tcW w:w="1300" w:type="dxa"/>
            <w:tcBorders>
              <w:top w:val="nil"/>
              <w:left w:val="nil"/>
              <w:bottom w:val="nil"/>
              <w:right w:val="single" w:sz="4" w:space="0" w:color="auto"/>
            </w:tcBorders>
            <w:shd w:val="clear" w:color="auto" w:fill="auto"/>
            <w:noWrap/>
            <w:vAlign w:val="bottom"/>
            <w:hideMark/>
          </w:tcPr>
          <w:p w14:paraId="257106A4" w14:textId="6FCA226E" w:rsidR="006426C3" w:rsidRDefault="006426C3" w:rsidP="006461E1">
            <w:pPr>
              <w:jc w:val="center"/>
              <w:rPr>
                <w:rFonts w:ascii="Arial" w:hAnsi="Arial" w:cs="Arial"/>
                <w:color w:val="000000"/>
                <w:sz w:val="22"/>
                <w:szCs w:val="22"/>
              </w:rPr>
            </w:pPr>
            <w:r>
              <w:rPr>
                <w:rFonts w:ascii="Arial" w:hAnsi="Arial" w:cs="Arial"/>
                <w:color w:val="000000"/>
                <w:sz w:val="22"/>
                <w:szCs w:val="22"/>
              </w:rPr>
              <w:t>30 (77%)</w:t>
            </w:r>
          </w:p>
        </w:tc>
      </w:tr>
      <w:tr w:rsidR="006426C3" w14:paraId="1B7504BA"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55CD3807"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 </w:t>
            </w:r>
          </w:p>
        </w:tc>
        <w:tc>
          <w:tcPr>
            <w:tcW w:w="1780" w:type="dxa"/>
            <w:tcBorders>
              <w:top w:val="nil"/>
              <w:left w:val="nil"/>
              <w:bottom w:val="nil"/>
              <w:right w:val="nil"/>
            </w:tcBorders>
            <w:shd w:val="clear" w:color="auto" w:fill="auto"/>
            <w:noWrap/>
            <w:vAlign w:val="bottom"/>
            <w:hideMark/>
          </w:tcPr>
          <w:p w14:paraId="3CEB3F22"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transplant</w:t>
            </w:r>
          </w:p>
        </w:tc>
        <w:tc>
          <w:tcPr>
            <w:tcW w:w="1300" w:type="dxa"/>
            <w:tcBorders>
              <w:top w:val="nil"/>
              <w:left w:val="nil"/>
              <w:bottom w:val="nil"/>
              <w:right w:val="nil"/>
            </w:tcBorders>
          </w:tcPr>
          <w:p w14:paraId="3A242003" w14:textId="48C6B5CF" w:rsidR="006426C3" w:rsidRDefault="0040450D" w:rsidP="006461E1">
            <w:pPr>
              <w:jc w:val="center"/>
              <w:rPr>
                <w:rFonts w:ascii="Arial" w:hAnsi="Arial" w:cs="Arial"/>
                <w:color w:val="000000"/>
                <w:sz w:val="22"/>
                <w:szCs w:val="22"/>
              </w:rPr>
            </w:pPr>
            <w:r>
              <w:rPr>
                <w:rFonts w:ascii="Arial" w:hAnsi="Arial" w:cs="Arial"/>
                <w:color w:val="000000"/>
                <w:sz w:val="22"/>
                <w:szCs w:val="22"/>
              </w:rPr>
              <w:t>3 (13%)</w:t>
            </w:r>
          </w:p>
        </w:tc>
        <w:tc>
          <w:tcPr>
            <w:tcW w:w="1300" w:type="dxa"/>
            <w:tcBorders>
              <w:top w:val="nil"/>
              <w:left w:val="nil"/>
              <w:bottom w:val="nil"/>
              <w:right w:val="single" w:sz="4" w:space="0" w:color="auto"/>
            </w:tcBorders>
            <w:shd w:val="clear" w:color="auto" w:fill="auto"/>
            <w:noWrap/>
            <w:vAlign w:val="bottom"/>
            <w:hideMark/>
          </w:tcPr>
          <w:p w14:paraId="27E1C5FB" w14:textId="33592282" w:rsidR="006426C3" w:rsidRDefault="006426C3" w:rsidP="006461E1">
            <w:pPr>
              <w:jc w:val="center"/>
              <w:rPr>
                <w:rFonts w:ascii="Arial" w:hAnsi="Arial" w:cs="Arial"/>
                <w:color w:val="000000"/>
                <w:sz w:val="22"/>
                <w:szCs w:val="22"/>
              </w:rPr>
            </w:pPr>
            <w:r>
              <w:rPr>
                <w:rFonts w:ascii="Arial" w:hAnsi="Arial" w:cs="Arial"/>
                <w:color w:val="000000"/>
                <w:sz w:val="22"/>
                <w:szCs w:val="22"/>
              </w:rPr>
              <w:t>9 (23%)</w:t>
            </w:r>
          </w:p>
        </w:tc>
      </w:tr>
      <w:tr w:rsidR="006426C3" w14:paraId="148F7B5F"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31629470"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2DE56421"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4BA46482"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543F1EDA" w14:textId="7069DFD0" w:rsidR="006426C3" w:rsidRPr="007800B0" w:rsidRDefault="006426C3" w:rsidP="006461E1">
            <w:pPr>
              <w:jc w:val="center"/>
              <w:rPr>
                <w:rFonts w:ascii="Arial" w:hAnsi="Arial" w:cs="Arial"/>
                <w:color w:val="000000"/>
                <w:sz w:val="10"/>
                <w:szCs w:val="10"/>
              </w:rPr>
            </w:pPr>
          </w:p>
        </w:tc>
      </w:tr>
      <w:tr w:rsidR="006426C3" w14:paraId="0012B67E"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5F7CADBF"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Tumor size (cm)</w:t>
            </w:r>
          </w:p>
        </w:tc>
        <w:tc>
          <w:tcPr>
            <w:tcW w:w="1780" w:type="dxa"/>
            <w:tcBorders>
              <w:top w:val="nil"/>
              <w:left w:val="nil"/>
              <w:bottom w:val="nil"/>
              <w:right w:val="nil"/>
            </w:tcBorders>
            <w:shd w:val="clear" w:color="auto" w:fill="auto"/>
            <w:noWrap/>
            <w:vAlign w:val="bottom"/>
            <w:hideMark/>
          </w:tcPr>
          <w:p w14:paraId="4D22681B"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median</w:t>
            </w:r>
          </w:p>
        </w:tc>
        <w:tc>
          <w:tcPr>
            <w:tcW w:w="1300" w:type="dxa"/>
            <w:tcBorders>
              <w:top w:val="nil"/>
              <w:left w:val="nil"/>
              <w:bottom w:val="nil"/>
              <w:right w:val="nil"/>
            </w:tcBorders>
          </w:tcPr>
          <w:p w14:paraId="1E2ADBAE" w14:textId="3B4E945F" w:rsidR="006426C3" w:rsidRDefault="00E00631" w:rsidP="006461E1">
            <w:pPr>
              <w:jc w:val="center"/>
              <w:rPr>
                <w:rFonts w:ascii="Arial" w:hAnsi="Arial" w:cs="Arial"/>
                <w:color w:val="000000"/>
                <w:sz w:val="22"/>
                <w:szCs w:val="22"/>
              </w:rPr>
            </w:pPr>
            <w:r>
              <w:rPr>
                <w:rFonts w:ascii="Arial" w:hAnsi="Arial" w:cs="Arial"/>
                <w:color w:val="000000"/>
                <w:sz w:val="22"/>
                <w:szCs w:val="22"/>
              </w:rPr>
              <w:t>4</w:t>
            </w:r>
          </w:p>
        </w:tc>
        <w:tc>
          <w:tcPr>
            <w:tcW w:w="1300" w:type="dxa"/>
            <w:tcBorders>
              <w:top w:val="nil"/>
              <w:left w:val="nil"/>
              <w:bottom w:val="nil"/>
              <w:right w:val="single" w:sz="4" w:space="0" w:color="auto"/>
            </w:tcBorders>
            <w:shd w:val="clear" w:color="auto" w:fill="auto"/>
            <w:noWrap/>
            <w:vAlign w:val="bottom"/>
            <w:hideMark/>
          </w:tcPr>
          <w:p w14:paraId="3C00A6FB" w14:textId="7B9CBFE5" w:rsidR="006426C3" w:rsidRDefault="006426C3" w:rsidP="006461E1">
            <w:pPr>
              <w:jc w:val="center"/>
              <w:rPr>
                <w:rFonts w:ascii="Arial" w:hAnsi="Arial" w:cs="Arial"/>
                <w:color w:val="000000"/>
                <w:sz w:val="22"/>
                <w:szCs w:val="22"/>
              </w:rPr>
            </w:pPr>
            <w:r>
              <w:rPr>
                <w:rFonts w:ascii="Arial" w:hAnsi="Arial" w:cs="Arial"/>
                <w:color w:val="000000"/>
                <w:sz w:val="22"/>
                <w:szCs w:val="22"/>
              </w:rPr>
              <w:t>4.</w:t>
            </w:r>
            <w:r w:rsidR="006461E1">
              <w:rPr>
                <w:rFonts w:ascii="Arial" w:hAnsi="Arial" w:cs="Arial"/>
                <w:color w:val="000000"/>
                <w:sz w:val="22"/>
                <w:szCs w:val="22"/>
              </w:rPr>
              <w:t>3</w:t>
            </w:r>
          </w:p>
        </w:tc>
      </w:tr>
      <w:tr w:rsidR="006426C3" w14:paraId="6CD48579"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68EFA1F0"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4C246DCC"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range</w:t>
            </w:r>
          </w:p>
        </w:tc>
        <w:tc>
          <w:tcPr>
            <w:tcW w:w="1300" w:type="dxa"/>
            <w:tcBorders>
              <w:top w:val="nil"/>
              <w:left w:val="nil"/>
              <w:bottom w:val="nil"/>
              <w:right w:val="nil"/>
            </w:tcBorders>
          </w:tcPr>
          <w:p w14:paraId="757CAA00" w14:textId="64585CC4" w:rsidR="006426C3" w:rsidRDefault="00E00631" w:rsidP="006461E1">
            <w:pPr>
              <w:jc w:val="center"/>
              <w:rPr>
                <w:rFonts w:ascii="Arial" w:hAnsi="Arial" w:cs="Arial"/>
                <w:color w:val="000000"/>
                <w:sz w:val="22"/>
                <w:szCs w:val="22"/>
              </w:rPr>
            </w:pPr>
            <w:r>
              <w:rPr>
                <w:rFonts w:ascii="Arial" w:hAnsi="Arial" w:cs="Arial"/>
                <w:color w:val="000000"/>
                <w:sz w:val="22"/>
                <w:szCs w:val="22"/>
              </w:rPr>
              <w:t>1.5 - 13</w:t>
            </w:r>
          </w:p>
        </w:tc>
        <w:tc>
          <w:tcPr>
            <w:tcW w:w="1300" w:type="dxa"/>
            <w:tcBorders>
              <w:top w:val="nil"/>
              <w:left w:val="nil"/>
              <w:bottom w:val="nil"/>
              <w:right w:val="single" w:sz="4" w:space="0" w:color="auto"/>
            </w:tcBorders>
            <w:shd w:val="clear" w:color="auto" w:fill="auto"/>
            <w:noWrap/>
            <w:vAlign w:val="bottom"/>
            <w:hideMark/>
          </w:tcPr>
          <w:p w14:paraId="2C950B05" w14:textId="6D3A6D36" w:rsidR="006426C3" w:rsidRDefault="006426C3" w:rsidP="006461E1">
            <w:pPr>
              <w:jc w:val="center"/>
              <w:rPr>
                <w:rFonts w:ascii="Arial" w:hAnsi="Arial" w:cs="Arial"/>
                <w:color w:val="000000"/>
                <w:sz w:val="22"/>
                <w:szCs w:val="22"/>
              </w:rPr>
            </w:pPr>
            <w:r>
              <w:rPr>
                <w:rFonts w:ascii="Arial" w:hAnsi="Arial" w:cs="Arial"/>
                <w:color w:val="000000"/>
                <w:sz w:val="22"/>
                <w:szCs w:val="22"/>
              </w:rPr>
              <w:t>1.2 - 15</w:t>
            </w:r>
          </w:p>
        </w:tc>
      </w:tr>
      <w:tr w:rsidR="006426C3" w14:paraId="0B792965"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301157D0"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24628CC6"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76ECC7C7"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73BF42F8" w14:textId="28BC23C1" w:rsidR="006426C3" w:rsidRPr="007800B0" w:rsidRDefault="006426C3" w:rsidP="006461E1">
            <w:pPr>
              <w:jc w:val="center"/>
              <w:rPr>
                <w:rFonts w:ascii="Arial" w:hAnsi="Arial" w:cs="Arial"/>
                <w:color w:val="000000"/>
                <w:sz w:val="10"/>
                <w:szCs w:val="10"/>
              </w:rPr>
            </w:pPr>
          </w:p>
        </w:tc>
      </w:tr>
      <w:tr w:rsidR="006426C3" w14:paraId="515B0A0A" w14:textId="77777777" w:rsidTr="006426C3">
        <w:trPr>
          <w:trHeight w:val="320"/>
          <w:jc w:val="center"/>
        </w:trPr>
        <w:tc>
          <w:tcPr>
            <w:tcW w:w="3680" w:type="dxa"/>
            <w:tcBorders>
              <w:top w:val="nil"/>
              <w:left w:val="single" w:sz="4" w:space="0" w:color="auto"/>
              <w:bottom w:val="nil"/>
              <w:right w:val="nil"/>
            </w:tcBorders>
            <w:shd w:val="clear" w:color="auto" w:fill="auto"/>
            <w:noWrap/>
            <w:vAlign w:val="bottom"/>
            <w:hideMark/>
          </w:tcPr>
          <w:p w14:paraId="4235C090"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Differentiation (n, %)</w:t>
            </w:r>
          </w:p>
        </w:tc>
        <w:tc>
          <w:tcPr>
            <w:tcW w:w="1780" w:type="dxa"/>
            <w:tcBorders>
              <w:top w:val="nil"/>
              <w:left w:val="nil"/>
              <w:bottom w:val="nil"/>
              <w:right w:val="nil"/>
            </w:tcBorders>
            <w:shd w:val="clear" w:color="auto" w:fill="auto"/>
            <w:noWrap/>
            <w:vAlign w:val="bottom"/>
            <w:hideMark/>
          </w:tcPr>
          <w:p w14:paraId="232928FC" w14:textId="77777777" w:rsidR="006426C3" w:rsidRDefault="006426C3" w:rsidP="006426C3">
            <w:pPr>
              <w:jc w:val="right"/>
              <w:rPr>
                <w:rFonts w:ascii="Aptos Narrow" w:hAnsi="Aptos Narrow"/>
                <w:i/>
                <w:iCs/>
                <w:color w:val="000000"/>
              </w:rPr>
            </w:pPr>
            <w:r>
              <w:rPr>
                <w:rFonts w:ascii="Aptos Narrow" w:hAnsi="Aptos Narrow"/>
                <w:i/>
                <w:iCs/>
                <w:color w:val="000000"/>
              </w:rPr>
              <w:t>well</w:t>
            </w:r>
          </w:p>
        </w:tc>
        <w:tc>
          <w:tcPr>
            <w:tcW w:w="1300" w:type="dxa"/>
            <w:tcBorders>
              <w:top w:val="nil"/>
              <w:left w:val="nil"/>
              <w:bottom w:val="nil"/>
              <w:right w:val="nil"/>
            </w:tcBorders>
          </w:tcPr>
          <w:p w14:paraId="7C9F0374" w14:textId="7451CE39" w:rsidR="006426C3" w:rsidRDefault="00DA201B" w:rsidP="006461E1">
            <w:pPr>
              <w:jc w:val="center"/>
              <w:rPr>
                <w:rFonts w:ascii="Arial" w:hAnsi="Arial" w:cs="Arial"/>
                <w:color w:val="000000"/>
                <w:sz w:val="22"/>
                <w:szCs w:val="22"/>
              </w:rPr>
            </w:pPr>
            <w:r>
              <w:rPr>
                <w:rFonts w:ascii="Arial" w:hAnsi="Arial" w:cs="Arial"/>
                <w:color w:val="000000"/>
                <w:sz w:val="22"/>
                <w:szCs w:val="22"/>
              </w:rPr>
              <w:t>4 (17%)</w:t>
            </w:r>
          </w:p>
        </w:tc>
        <w:tc>
          <w:tcPr>
            <w:tcW w:w="1300" w:type="dxa"/>
            <w:tcBorders>
              <w:top w:val="nil"/>
              <w:left w:val="nil"/>
              <w:bottom w:val="nil"/>
              <w:right w:val="single" w:sz="4" w:space="0" w:color="auto"/>
            </w:tcBorders>
            <w:shd w:val="clear" w:color="auto" w:fill="auto"/>
            <w:noWrap/>
            <w:vAlign w:val="bottom"/>
            <w:hideMark/>
          </w:tcPr>
          <w:p w14:paraId="7D1608C3" w14:textId="549BAF29" w:rsidR="006426C3" w:rsidRDefault="00B74B65" w:rsidP="006461E1">
            <w:pPr>
              <w:jc w:val="center"/>
              <w:rPr>
                <w:rFonts w:ascii="Arial" w:hAnsi="Arial" w:cs="Arial"/>
                <w:color w:val="000000"/>
                <w:sz w:val="22"/>
                <w:szCs w:val="22"/>
              </w:rPr>
            </w:pPr>
            <w:r>
              <w:rPr>
                <w:rFonts w:ascii="Arial" w:hAnsi="Arial" w:cs="Arial"/>
                <w:color w:val="000000"/>
                <w:sz w:val="22"/>
                <w:szCs w:val="22"/>
              </w:rPr>
              <w:t>7</w:t>
            </w:r>
            <w:r w:rsidR="006426C3">
              <w:rPr>
                <w:rFonts w:ascii="Arial" w:hAnsi="Arial" w:cs="Arial"/>
                <w:color w:val="000000"/>
                <w:sz w:val="22"/>
                <w:szCs w:val="22"/>
              </w:rPr>
              <w:t xml:space="preserve"> (1</w:t>
            </w:r>
            <w:r>
              <w:rPr>
                <w:rFonts w:ascii="Arial" w:hAnsi="Arial" w:cs="Arial"/>
                <w:color w:val="000000"/>
                <w:sz w:val="22"/>
                <w:szCs w:val="22"/>
              </w:rPr>
              <w:t>8</w:t>
            </w:r>
            <w:r w:rsidR="006426C3">
              <w:rPr>
                <w:rFonts w:ascii="Arial" w:hAnsi="Arial" w:cs="Arial"/>
                <w:color w:val="000000"/>
                <w:sz w:val="22"/>
                <w:szCs w:val="22"/>
              </w:rPr>
              <w:t>%)</w:t>
            </w:r>
          </w:p>
        </w:tc>
      </w:tr>
      <w:tr w:rsidR="006426C3" w14:paraId="72036F65" w14:textId="77777777" w:rsidTr="006426C3">
        <w:trPr>
          <w:trHeight w:val="320"/>
          <w:jc w:val="center"/>
        </w:trPr>
        <w:tc>
          <w:tcPr>
            <w:tcW w:w="3680" w:type="dxa"/>
            <w:tcBorders>
              <w:top w:val="nil"/>
              <w:left w:val="single" w:sz="4" w:space="0" w:color="auto"/>
              <w:bottom w:val="nil"/>
              <w:right w:val="nil"/>
            </w:tcBorders>
            <w:shd w:val="clear" w:color="auto" w:fill="auto"/>
            <w:noWrap/>
            <w:vAlign w:val="bottom"/>
            <w:hideMark/>
          </w:tcPr>
          <w:p w14:paraId="2C9CFC5F"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1D8AA114" w14:textId="77777777" w:rsidR="006426C3" w:rsidRDefault="006426C3" w:rsidP="006426C3">
            <w:pPr>
              <w:jc w:val="right"/>
              <w:rPr>
                <w:rFonts w:ascii="Aptos Narrow" w:hAnsi="Aptos Narrow"/>
                <w:i/>
                <w:iCs/>
                <w:color w:val="000000"/>
              </w:rPr>
            </w:pPr>
            <w:r>
              <w:rPr>
                <w:rFonts w:ascii="Aptos Narrow" w:hAnsi="Aptos Narrow"/>
                <w:i/>
                <w:iCs/>
                <w:color w:val="000000"/>
              </w:rPr>
              <w:t>well-moderate</w:t>
            </w:r>
          </w:p>
        </w:tc>
        <w:tc>
          <w:tcPr>
            <w:tcW w:w="1300" w:type="dxa"/>
            <w:tcBorders>
              <w:top w:val="nil"/>
              <w:left w:val="nil"/>
              <w:bottom w:val="nil"/>
              <w:right w:val="nil"/>
            </w:tcBorders>
          </w:tcPr>
          <w:p w14:paraId="70085603" w14:textId="58DE2042" w:rsidR="006426C3" w:rsidRDefault="00DA201B" w:rsidP="006461E1">
            <w:pPr>
              <w:jc w:val="center"/>
              <w:rPr>
                <w:rFonts w:ascii="Arial" w:hAnsi="Arial" w:cs="Arial"/>
                <w:color w:val="000000"/>
                <w:sz w:val="22"/>
                <w:szCs w:val="22"/>
              </w:rPr>
            </w:pPr>
            <w:r>
              <w:rPr>
                <w:rFonts w:ascii="Arial" w:hAnsi="Arial" w:cs="Arial"/>
                <w:color w:val="000000"/>
                <w:sz w:val="22"/>
                <w:szCs w:val="22"/>
              </w:rPr>
              <w:t>0 (0%)</w:t>
            </w:r>
          </w:p>
        </w:tc>
        <w:tc>
          <w:tcPr>
            <w:tcW w:w="1300" w:type="dxa"/>
            <w:tcBorders>
              <w:top w:val="nil"/>
              <w:left w:val="nil"/>
              <w:bottom w:val="nil"/>
              <w:right w:val="single" w:sz="4" w:space="0" w:color="auto"/>
            </w:tcBorders>
            <w:shd w:val="clear" w:color="auto" w:fill="auto"/>
            <w:noWrap/>
            <w:vAlign w:val="bottom"/>
            <w:hideMark/>
          </w:tcPr>
          <w:p w14:paraId="6A524A90" w14:textId="3177EA61" w:rsidR="006426C3" w:rsidRDefault="006426C3" w:rsidP="006461E1">
            <w:pPr>
              <w:jc w:val="center"/>
              <w:rPr>
                <w:rFonts w:ascii="Arial" w:hAnsi="Arial" w:cs="Arial"/>
                <w:color w:val="000000"/>
                <w:sz w:val="22"/>
                <w:szCs w:val="22"/>
              </w:rPr>
            </w:pPr>
            <w:r>
              <w:rPr>
                <w:rFonts w:ascii="Arial" w:hAnsi="Arial" w:cs="Arial"/>
                <w:color w:val="000000"/>
                <w:sz w:val="22"/>
                <w:szCs w:val="22"/>
              </w:rPr>
              <w:t>1 (</w:t>
            </w:r>
            <w:r w:rsidR="00B74B65">
              <w:rPr>
                <w:rFonts w:ascii="Arial" w:hAnsi="Arial" w:cs="Arial"/>
                <w:color w:val="000000"/>
                <w:sz w:val="22"/>
                <w:szCs w:val="22"/>
              </w:rPr>
              <w:t>3</w:t>
            </w:r>
            <w:r>
              <w:rPr>
                <w:rFonts w:ascii="Arial" w:hAnsi="Arial" w:cs="Arial"/>
                <w:color w:val="000000"/>
                <w:sz w:val="22"/>
                <w:szCs w:val="22"/>
              </w:rPr>
              <w:t>%)</w:t>
            </w:r>
          </w:p>
        </w:tc>
      </w:tr>
      <w:tr w:rsidR="006426C3" w14:paraId="04EDAA4E" w14:textId="77777777" w:rsidTr="006426C3">
        <w:trPr>
          <w:trHeight w:val="320"/>
          <w:jc w:val="center"/>
        </w:trPr>
        <w:tc>
          <w:tcPr>
            <w:tcW w:w="3680" w:type="dxa"/>
            <w:tcBorders>
              <w:top w:val="nil"/>
              <w:left w:val="single" w:sz="4" w:space="0" w:color="auto"/>
              <w:bottom w:val="nil"/>
              <w:right w:val="nil"/>
            </w:tcBorders>
            <w:shd w:val="clear" w:color="auto" w:fill="auto"/>
            <w:noWrap/>
            <w:vAlign w:val="bottom"/>
            <w:hideMark/>
          </w:tcPr>
          <w:p w14:paraId="08D563EA"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7D66C2F9" w14:textId="77777777" w:rsidR="006426C3" w:rsidRDefault="006426C3" w:rsidP="006426C3">
            <w:pPr>
              <w:jc w:val="right"/>
              <w:rPr>
                <w:rFonts w:ascii="Aptos Narrow" w:hAnsi="Aptos Narrow"/>
                <w:i/>
                <w:iCs/>
                <w:color w:val="000000"/>
              </w:rPr>
            </w:pPr>
            <w:r>
              <w:rPr>
                <w:rFonts w:ascii="Aptos Narrow" w:hAnsi="Aptos Narrow"/>
                <w:i/>
                <w:iCs/>
                <w:color w:val="000000"/>
              </w:rPr>
              <w:t>moderate</w:t>
            </w:r>
          </w:p>
        </w:tc>
        <w:tc>
          <w:tcPr>
            <w:tcW w:w="1300" w:type="dxa"/>
            <w:tcBorders>
              <w:top w:val="nil"/>
              <w:left w:val="nil"/>
              <w:bottom w:val="nil"/>
              <w:right w:val="nil"/>
            </w:tcBorders>
          </w:tcPr>
          <w:p w14:paraId="314DD316" w14:textId="029AAAAC" w:rsidR="006426C3" w:rsidRDefault="00DA201B" w:rsidP="006461E1">
            <w:pPr>
              <w:jc w:val="center"/>
              <w:rPr>
                <w:rFonts w:ascii="Arial" w:hAnsi="Arial" w:cs="Arial"/>
                <w:color w:val="000000"/>
                <w:sz w:val="22"/>
                <w:szCs w:val="22"/>
              </w:rPr>
            </w:pPr>
            <w:r>
              <w:rPr>
                <w:rFonts w:ascii="Arial" w:hAnsi="Arial" w:cs="Arial"/>
                <w:color w:val="000000"/>
                <w:sz w:val="22"/>
                <w:szCs w:val="22"/>
              </w:rPr>
              <w:t>13 (57%)</w:t>
            </w:r>
          </w:p>
        </w:tc>
        <w:tc>
          <w:tcPr>
            <w:tcW w:w="1300" w:type="dxa"/>
            <w:tcBorders>
              <w:top w:val="nil"/>
              <w:left w:val="nil"/>
              <w:bottom w:val="nil"/>
              <w:right w:val="single" w:sz="4" w:space="0" w:color="auto"/>
            </w:tcBorders>
            <w:shd w:val="clear" w:color="auto" w:fill="auto"/>
            <w:noWrap/>
            <w:vAlign w:val="bottom"/>
            <w:hideMark/>
          </w:tcPr>
          <w:p w14:paraId="6A52C8C9" w14:textId="7E1B397C" w:rsidR="006426C3" w:rsidRDefault="006426C3" w:rsidP="006461E1">
            <w:pPr>
              <w:jc w:val="center"/>
              <w:rPr>
                <w:rFonts w:ascii="Arial" w:hAnsi="Arial" w:cs="Arial"/>
                <w:color w:val="000000"/>
                <w:sz w:val="22"/>
                <w:szCs w:val="22"/>
              </w:rPr>
            </w:pPr>
            <w:r>
              <w:rPr>
                <w:rFonts w:ascii="Arial" w:hAnsi="Arial" w:cs="Arial"/>
                <w:color w:val="000000"/>
                <w:sz w:val="22"/>
                <w:szCs w:val="22"/>
              </w:rPr>
              <w:t>2</w:t>
            </w:r>
            <w:r w:rsidR="00B74B65">
              <w:rPr>
                <w:rFonts w:ascii="Arial" w:hAnsi="Arial" w:cs="Arial"/>
                <w:color w:val="000000"/>
                <w:sz w:val="22"/>
                <w:szCs w:val="22"/>
              </w:rPr>
              <w:t>5</w:t>
            </w:r>
            <w:r>
              <w:rPr>
                <w:rFonts w:ascii="Arial" w:hAnsi="Arial" w:cs="Arial"/>
                <w:color w:val="000000"/>
                <w:sz w:val="22"/>
                <w:szCs w:val="22"/>
              </w:rPr>
              <w:t xml:space="preserve"> (</w:t>
            </w:r>
            <w:r w:rsidR="00B74B65">
              <w:rPr>
                <w:rFonts w:ascii="Arial" w:hAnsi="Arial" w:cs="Arial"/>
                <w:color w:val="000000"/>
                <w:sz w:val="22"/>
                <w:szCs w:val="22"/>
              </w:rPr>
              <w:t>64</w:t>
            </w:r>
            <w:r>
              <w:rPr>
                <w:rFonts w:ascii="Arial" w:hAnsi="Arial" w:cs="Arial"/>
                <w:color w:val="000000"/>
                <w:sz w:val="22"/>
                <w:szCs w:val="22"/>
              </w:rPr>
              <w:t>%)</w:t>
            </w:r>
          </w:p>
        </w:tc>
      </w:tr>
      <w:tr w:rsidR="006426C3" w14:paraId="2EB726CD" w14:textId="77777777" w:rsidTr="006426C3">
        <w:trPr>
          <w:trHeight w:val="320"/>
          <w:jc w:val="center"/>
        </w:trPr>
        <w:tc>
          <w:tcPr>
            <w:tcW w:w="3680" w:type="dxa"/>
            <w:tcBorders>
              <w:top w:val="nil"/>
              <w:left w:val="single" w:sz="4" w:space="0" w:color="auto"/>
              <w:bottom w:val="nil"/>
              <w:right w:val="nil"/>
            </w:tcBorders>
            <w:shd w:val="clear" w:color="auto" w:fill="auto"/>
            <w:noWrap/>
            <w:vAlign w:val="bottom"/>
            <w:hideMark/>
          </w:tcPr>
          <w:p w14:paraId="2CAB194D"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3AF663D5" w14:textId="77777777" w:rsidR="006426C3" w:rsidRDefault="006426C3" w:rsidP="006426C3">
            <w:pPr>
              <w:jc w:val="right"/>
              <w:rPr>
                <w:rFonts w:ascii="Aptos Narrow" w:hAnsi="Aptos Narrow"/>
                <w:i/>
                <w:iCs/>
                <w:color w:val="000000"/>
              </w:rPr>
            </w:pPr>
            <w:r>
              <w:rPr>
                <w:rFonts w:ascii="Aptos Narrow" w:hAnsi="Aptos Narrow"/>
                <w:i/>
                <w:iCs/>
                <w:color w:val="000000"/>
              </w:rPr>
              <w:t>moderate-poor</w:t>
            </w:r>
          </w:p>
        </w:tc>
        <w:tc>
          <w:tcPr>
            <w:tcW w:w="1300" w:type="dxa"/>
            <w:tcBorders>
              <w:top w:val="nil"/>
              <w:left w:val="nil"/>
              <w:bottom w:val="nil"/>
              <w:right w:val="nil"/>
            </w:tcBorders>
          </w:tcPr>
          <w:p w14:paraId="6D053D93" w14:textId="6077DB3A" w:rsidR="006426C3" w:rsidRDefault="00DA201B" w:rsidP="006461E1">
            <w:pPr>
              <w:jc w:val="center"/>
              <w:rPr>
                <w:rFonts w:ascii="Arial" w:hAnsi="Arial" w:cs="Arial"/>
                <w:color w:val="000000"/>
                <w:sz w:val="22"/>
                <w:szCs w:val="22"/>
              </w:rPr>
            </w:pPr>
            <w:r>
              <w:rPr>
                <w:rFonts w:ascii="Arial" w:hAnsi="Arial" w:cs="Arial"/>
                <w:color w:val="000000"/>
                <w:sz w:val="22"/>
                <w:szCs w:val="22"/>
              </w:rPr>
              <w:t>3 (13%)</w:t>
            </w:r>
          </w:p>
        </w:tc>
        <w:tc>
          <w:tcPr>
            <w:tcW w:w="1300" w:type="dxa"/>
            <w:tcBorders>
              <w:top w:val="nil"/>
              <w:left w:val="nil"/>
              <w:bottom w:val="nil"/>
              <w:right w:val="single" w:sz="4" w:space="0" w:color="auto"/>
            </w:tcBorders>
            <w:shd w:val="clear" w:color="auto" w:fill="auto"/>
            <w:noWrap/>
            <w:vAlign w:val="bottom"/>
            <w:hideMark/>
          </w:tcPr>
          <w:p w14:paraId="1960B973" w14:textId="4ADA1722" w:rsidR="006426C3" w:rsidRDefault="00B74B65" w:rsidP="006461E1">
            <w:pPr>
              <w:jc w:val="center"/>
              <w:rPr>
                <w:rFonts w:ascii="Arial" w:hAnsi="Arial" w:cs="Arial"/>
                <w:color w:val="000000"/>
                <w:sz w:val="22"/>
                <w:szCs w:val="22"/>
              </w:rPr>
            </w:pPr>
            <w:r>
              <w:rPr>
                <w:rFonts w:ascii="Arial" w:hAnsi="Arial" w:cs="Arial"/>
                <w:color w:val="000000"/>
                <w:sz w:val="22"/>
                <w:szCs w:val="22"/>
              </w:rPr>
              <w:t>3</w:t>
            </w:r>
            <w:r w:rsidR="006426C3">
              <w:rPr>
                <w:rFonts w:ascii="Arial" w:hAnsi="Arial" w:cs="Arial"/>
                <w:color w:val="000000"/>
                <w:sz w:val="22"/>
                <w:szCs w:val="22"/>
              </w:rPr>
              <w:t xml:space="preserve"> (</w:t>
            </w:r>
            <w:r>
              <w:rPr>
                <w:rFonts w:ascii="Arial" w:hAnsi="Arial" w:cs="Arial"/>
                <w:color w:val="000000"/>
                <w:sz w:val="22"/>
                <w:szCs w:val="22"/>
              </w:rPr>
              <w:t>8</w:t>
            </w:r>
            <w:r w:rsidR="006426C3">
              <w:rPr>
                <w:rFonts w:ascii="Arial" w:hAnsi="Arial" w:cs="Arial"/>
                <w:color w:val="000000"/>
                <w:sz w:val="22"/>
                <w:szCs w:val="22"/>
              </w:rPr>
              <w:t>%)</w:t>
            </w:r>
          </w:p>
        </w:tc>
      </w:tr>
      <w:tr w:rsidR="006426C3" w14:paraId="156BA950" w14:textId="77777777" w:rsidTr="006426C3">
        <w:trPr>
          <w:trHeight w:val="320"/>
          <w:jc w:val="center"/>
        </w:trPr>
        <w:tc>
          <w:tcPr>
            <w:tcW w:w="3680" w:type="dxa"/>
            <w:tcBorders>
              <w:top w:val="nil"/>
              <w:left w:val="single" w:sz="4" w:space="0" w:color="auto"/>
              <w:bottom w:val="nil"/>
              <w:right w:val="nil"/>
            </w:tcBorders>
            <w:shd w:val="clear" w:color="auto" w:fill="auto"/>
            <w:noWrap/>
            <w:vAlign w:val="bottom"/>
            <w:hideMark/>
          </w:tcPr>
          <w:p w14:paraId="43585EE3"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303D1131" w14:textId="77777777" w:rsidR="006426C3" w:rsidRDefault="006426C3" w:rsidP="006426C3">
            <w:pPr>
              <w:jc w:val="right"/>
              <w:rPr>
                <w:rFonts w:ascii="Aptos Narrow" w:hAnsi="Aptos Narrow"/>
                <w:i/>
                <w:iCs/>
                <w:color w:val="000000"/>
              </w:rPr>
            </w:pPr>
            <w:r>
              <w:rPr>
                <w:rFonts w:ascii="Aptos Narrow" w:hAnsi="Aptos Narrow"/>
                <w:i/>
                <w:iCs/>
                <w:color w:val="000000"/>
              </w:rPr>
              <w:t>poor</w:t>
            </w:r>
          </w:p>
        </w:tc>
        <w:tc>
          <w:tcPr>
            <w:tcW w:w="1300" w:type="dxa"/>
            <w:tcBorders>
              <w:top w:val="nil"/>
              <w:left w:val="nil"/>
              <w:bottom w:val="nil"/>
              <w:right w:val="nil"/>
            </w:tcBorders>
          </w:tcPr>
          <w:p w14:paraId="229AACAA" w14:textId="6567F6E7" w:rsidR="006426C3" w:rsidRDefault="00DA201B" w:rsidP="006461E1">
            <w:pPr>
              <w:jc w:val="center"/>
              <w:rPr>
                <w:rFonts w:ascii="Arial" w:hAnsi="Arial" w:cs="Arial"/>
                <w:color w:val="000000"/>
                <w:sz w:val="22"/>
                <w:szCs w:val="22"/>
              </w:rPr>
            </w:pPr>
            <w:r>
              <w:rPr>
                <w:rFonts w:ascii="Arial" w:hAnsi="Arial" w:cs="Arial"/>
                <w:color w:val="000000"/>
                <w:sz w:val="22"/>
                <w:szCs w:val="22"/>
              </w:rPr>
              <w:t>3 (13%)</w:t>
            </w:r>
          </w:p>
        </w:tc>
        <w:tc>
          <w:tcPr>
            <w:tcW w:w="1300" w:type="dxa"/>
            <w:tcBorders>
              <w:top w:val="nil"/>
              <w:left w:val="nil"/>
              <w:bottom w:val="nil"/>
              <w:right w:val="single" w:sz="4" w:space="0" w:color="auto"/>
            </w:tcBorders>
            <w:shd w:val="clear" w:color="auto" w:fill="auto"/>
            <w:noWrap/>
            <w:vAlign w:val="bottom"/>
            <w:hideMark/>
          </w:tcPr>
          <w:p w14:paraId="31C95FC4" w14:textId="0EEC7DBF" w:rsidR="006426C3" w:rsidRDefault="006426C3" w:rsidP="006461E1">
            <w:pPr>
              <w:jc w:val="center"/>
              <w:rPr>
                <w:rFonts w:ascii="Arial" w:hAnsi="Arial" w:cs="Arial"/>
                <w:color w:val="000000"/>
                <w:sz w:val="22"/>
                <w:szCs w:val="22"/>
              </w:rPr>
            </w:pPr>
            <w:r>
              <w:rPr>
                <w:rFonts w:ascii="Arial" w:hAnsi="Arial" w:cs="Arial"/>
                <w:color w:val="000000"/>
                <w:sz w:val="22"/>
                <w:szCs w:val="22"/>
              </w:rPr>
              <w:t>3 (</w:t>
            </w:r>
            <w:r w:rsidR="00B74B65">
              <w:rPr>
                <w:rFonts w:ascii="Arial" w:hAnsi="Arial" w:cs="Arial"/>
                <w:color w:val="000000"/>
                <w:sz w:val="22"/>
                <w:szCs w:val="22"/>
              </w:rPr>
              <w:t>8</w:t>
            </w:r>
            <w:r>
              <w:rPr>
                <w:rFonts w:ascii="Arial" w:hAnsi="Arial" w:cs="Arial"/>
                <w:color w:val="000000"/>
                <w:sz w:val="22"/>
                <w:szCs w:val="22"/>
              </w:rPr>
              <w:t>%)</w:t>
            </w:r>
          </w:p>
        </w:tc>
      </w:tr>
      <w:tr w:rsidR="006426C3" w14:paraId="378FE5E3"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36CDC894"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0F94AEB5"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5C9161C5"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55FF2088" w14:textId="54B459E3" w:rsidR="006426C3" w:rsidRPr="007800B0" w:rsidRDefault="006426C3" w:rsidP="006461E1">
            <w:pPr>
              <w:jc w:val="center"/>
              <w:rPr>
                <w:rFonts w:ascii="Arial" w:hAnsi="Arial" w:cs="Arial"/>
                <w:color w:val="000000"/>
                <w:sz w:val="10"/>
                <w:szCs w:val="10"/>
              </w:rPr>
            </w:pPr>
          </w:p>
        </w:tc>
      </w:tr>
      <w:tr w:rsidR="006426C3" w14:paraId="7A941C87"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2672FF32" w14:textId="77777777" w:rsidR="006426C3" w:rsidRDefault="006426C3" w:rsidP="006426C3">
            <w:pPr>
              <w:rPr>
                <w:rFonts w:ascii="Arial" w:hAnsi="Arial" w:cs="Arial"/>
                <w:b/>
                <w:bCs/>
                <w:color w:val="000000"/>
                <w:sz w:val="22"/>
                <w:szCs w:val="22"/>
              </w:rPr>
            </w:pPr>
            <w:proofErr w:type="spellStart"/>
            <w:r>
              <w:rPr>
                <w:rFonts w:ascii="Arial" w:hAnsi="Arial" w:cs="Arial"/>
                <w:b/>
                <w:bCs/>
                <w:color w:val="000000"/>
                <w:sz w:val="22"/>
                <w:szCs w:val="22"/>
              </w:rPr>
              <w:t>Lymphovascular</w:t>
            </w:r>
            <w:proofErr w:type="spellEnd"/>
            <w:r>
              <w:rPr>
                <w:rFonts w:ascii="Arial" w:hAnsi="Arial" w:cs="Arial"/>
                <w:b/>
                <w:bCs/>
                <w:color w:val="000000"/>
                <w:sz w:val="22"/>
                <w:szCs w:val="22"/>
              </w:rPr>
              <w:t xml:space="preserve"> inv (n, %)</w:t>
            </w:r>
          </w:p>
        </w:tc>
        <w:tc>
          <w:tcPr>
            <w:tcW w:w="1780" w:type="dxa"/>
            <w:tcBorders>
              <w:top w:val="nil"/>
              <w:left w:val="nil"/>
              <w:bottom w:val="nil"/>
              <w:right w:val="nil"/>
            </w:tcBorders>
            <w:shd w:val="clear" w:color="auto" w:fill="auto"/>
            <w:noWrap/>
            <w:vAlign w:val="bottom"/>
            <w:hideMark/>
          </w:tcPr>
          <w:p w14:paraId="24B4F0D1"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yes</w:t>
            </w:r>
          </w:p>
        </w:tc>
        <w:tc>
          <w:tcPr>
            <w:tcW w:w="1300" w:type="dxa"/>
            <w:tcBorders>
              <w:top w:val="nil"/>
              <w:left w:val="nil"/>
              <w:bottom w:val="nil"/>
              <w:right w:val="nil"/>
            </w:tcBorders>
          </w:tcPr>
          <w:p w14:paraId="29EC1EF3" w14:textId="7490D295" w:rsidR="006426C3" w:rsidRDefault="00685AFB" w:rsidP="006461E1">
            <w:pPr>
              <w:jc w:val="center"/>
              <w:rPr>
                <w:rFonts w:ascii="Arial" w:hAnsi="Arial" w:cs="Arial"/>
                <w:color w:val="000000"/>
                <w:sz w:val="22"/>
                <w:szCs w:val="22"/>
              </w:rPr>
            </w:pPr>
            <w:r>
              <w:rPr>
                <w:rFonts w:ascii="Arial" w:hAnsi="Arial" w:cs="Arial"/>
                <w:color w:val="000000"/>
                <w:sz w:val="22"/>
                <w:szCs w:val="22"/>
              </w:rPr>
              <w:t>11 (48%)</w:t>
            </w:r>
          </w:p>
        </w:tc>
        <w:tc>
          <w:tcPr>
            <w:tcW w:w="1300" w:type="dxa"/>
            <w:tcBorders>
              <w:top w:val="nil"/>
              <w:left w:val="nil"/>
              <w:bottom w:val="nil"/>
              <w:right w:val="single" w:sz="4" w:space="0" w:color="auto"/>
            </w:tcBorders>
            <w:shd w:val="clear" w:color="auto" w:fill="auto"/>
            <w:noWrap/>
            <w:vAlign w:val="bottom"/>
            <w:hideMark/>
          </w:tcPr>
          <w:p w14:paraId="4C87389F" w14:textId="4652D35F" w:rsidR="006426C3" w:rsidRDefault="006426C3" w:rsidP="006461E1">
            <w:pPr>
              <w:jc w:val="center"/>
              <w:rPr>
                <w:rFonts w:ascii="Arial" w:hAnsi="Arial" w:cs="Arial"/>
                <w:color w:val="000000"/>
                <w:sz w:val="22"/>
                <w:szCs w:val="22"/>
              </w:rPr>
            </w:pPr>
            <w:r>
              <w:rPr>
                <w:rFonts w:ascii="Arial" w:hAnsi="Arial" w:cs="Arial"/>
                <w:color w:val="000000"/>
                <w:sz w:val="22"/>
                <w:szCs w:val="22"/>
              </w:rPr>
              <w:t>1</w:t>
            </w:r>
            <w:r w:rsidR="00685AFB">
              <w:rPr>
                <w:rFonts w:ascii="Arial" w:hAnsi="Arial" w:cs="Arial"/>
                <w:color w:val="000000"/>
                <w:sz w:val="22"/>
                <w:szCs w:val="22"/>
              </w:rPr>
              <w:t>6</w:t>
            </w:r>
            <w:r>
              <w:rPr>
                <w:rFonts w:ascii="Arial" w:hAnsi="Arial" w:cs="Arial"/>
                <w:color w:val="000000"/>
                <w:sz w:val="22"/>
                <w:szCs w:val="22"/>
              </w:rPr>
              <w:t xml:space="preserve"> (</w:t>
            </w:r>
            <w:r w:rsidR="00685AFB">
              <w:rPr>
                <w:rFonts w:ascii="Arial" w:hAnsi="Arial" w:cs="Arial"/>
                <w:color w:val="000000"/>
                <w:sz w:val="22"/>
                <w:szCs w:val="22"/>
              </w:rPr>
              <w:t>41</w:t>
            </w:r>
            <w:r>
              <w:rPr>
                <w:rFonts w:ascii="Arial" w:hAnsi="Arial" w:cs="Arial"/>
                <w:color w:val="000000"/>
                <w:sz w:val="22"/>
                <w:szCs w:val="22"/>
              </w:rPr>
              <w:t>%)</w:t>
            </w:r>
          </w:p>
        </w:tc>
      </w:tr>
      <w:tr w:rsidR="006426C3" w14:paraId="1DEF4657"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1F174F0C"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5C403754" w14:textId="38D16561" w:rsidR="006426C3" w:rsidRDefault="006426C3" w:rsidP="006426C3">
            <w:pPr>
              <w:jc w:val="right"/>
              <w:rPr>
                <w:rFonts w:ascii="Arial" w:hAnsi="Arial" w:cs="Arial"/>
                <w:i/>
                <w:iCs/>
                <w:color w:val="000000"/>
                <w:sz w:val="22"/>
                <w:szCs w:val="22"/>
              </w:rPr>
            </w:pPr>
            <w:proofErr w:type="spellStart"/>
            <w:r>
              <w:rPr>
                <w:rFonts w:ascii="Arial" w:hAnsi="Arial" w:cs="Arial"/>
                <w:i/>
                <w:iCs/>
                <w:color w:val="000000"/>
                <w:sz w:val="22"/>
                <w:szCs w:val="22"/>
              </w:rPr>
              <w:t>no</w:t>
            </w:r>
            <w:proofErr w:type="spellEnd"/>
            <w:r>
              <w:rPr>
                <w:rFonts w:ascii="Arial" w:hAnsi="Arial" w:cs="Arial"/>
                <w:i/>
                <w:iCs/>
                <w:color w:val="000000"/>
                <w:sz w:val="22"/>
                <w:szCs w:val="22"/>
              </w:rPr>
              <w:t>, NOS</w:t>
            </w:r>
          </w:p>
        </w:tc>
        <w:tc>
          <w:tcPr>
            <w:tcW w:w="1300" w:type="dxa"/>
            <w:tcBorders>
              <w:top w:val="nil"/>
              <w:left w:val="nil"/>
              <w:bottom w:val="nil"/>
              <w:right w:val="nil"/>
            </w:tcBorders>
          </w:tcPr>
          <w:p w14:paraId="6700BBF4" w14:textId="62343A10" w:rsidR="006426C3" w:rsidRDefault="00685AFB" w:rsidP="006461E1">
            <w:pPr>
              <w:jc w:val="center"/>
              <w:rPr>
                <w:rFonts w:ascii="Arial" w:hAnsi="Arial" w:cs="Arial"/>
                <w:color w:val="000000"/>
                <w:sz w:val="22"/>
                <w:szCs w:val="22"/>
              </w:rPr>
            </w:pPr>
            <w:r>
              <w:rPr>
                <w:rFonts w:ascii="Arial" w:hAnsi="Arial" w:cs="Arial"/>
                <w:color w:val="000000"/>
                <w:sz w:val="22"/>
                <w:szCs w:val="22"/>
              </w:rPr>
              <w:t>12 (52%)</w:t>
            </w:r>
          </w:p>
        </w:tc>
        <w:tc>
          <w:tcPr>
            <w:tcW w:w="1300" w:type="dxa"/>
            <w:tcBorders>
              <w:top w:val="nil"/>
              <w:left w:val="nil"/>
              <w:bottom w:val="nil"/>
              <w:right w:val="single" w:sz="4" w:space="0" w:color="auto"/>
            </w:tcBorders>
            <w:shd w:val="clear" w:color="auto" w:fill="auto"/>
            <w:noWrap/>
            <w:vAlign w:val="bottom"/>
            <w:hideMark/>
          </w:tcPr>
          <w:p w14:paraId="269785A8" w14:textId="3D5715D8" w:rsidR="006426C3" w:rsidRDefault="00685AFB" w:rsidP="006461E1">
            <w:pPr>
              <w:jc w:val="center"/>
              <w:rPr>
                <w:rFonts w:ascii="Arial" w:hAnsi="Arial" w:cs="Arial"/>
                <w:color w:val="000000"/>
                <w:sz w:val="22"/>
                <w:szCs w:val="22"/>
              </w:rPr>
            </w:pPr>
            <w:r>
              <w:rPr>
                <w:rFonts w:ascii="Arial" w:hAnsi="Arial" w:cs="Arial"/>
                <w:color w:val="000000"/>
                <w:sz w:val="22"/>
                <w:szCs w:val="22"/>
              </w:rPr>
              <w:t>23</w:t>
            </w:r>
            <w:r w:rsidR="006426C3">
              <w:rPr>
                <w:rFonts w:ascii="Arial" w:hAnsi="Arial" w:cs="Arial"/>
                <w:color w:val="000000"/>
                <w:sz w:val="22"/>
                <w:szCs w:val="22"/>
              </w:rPr>
              <w:t xml:space="preserve"> (59%)</w:t>
            </w:r>
          </w:p>
        </w:tc>
      </w:tr>
      <w:tr w:rsidR="006426C3" w14:paraId="2173C849"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7F6A35F1"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28A4638D"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42873D4D" w14:textId="77777777" w:rsidR="006426C3" w:rsidRPr="007800B0" w:rsidRDefault="006426C3" w:rsidP="006461E1">
            <w:pPr>
              <w:jc w:val="center"/>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458BDB95" w14:textId="477AAA0E" w:rsidR="006426C3" w:rsidRPr="007800B0" w:rsidRDefault="006426C3" w:rsidP="006461E1">
            <w:pPr>
              <w:jc w:val="center"/>
              <w:rPr>
                <w:rFonts w:ascii="Arial" w:hAnsi="Arial" w:cs="Arial"/>
                <w:color w:val="000000"/>
                <w:sz w:val="10"/>
                <w:szCs w:val="10"/>
              </w:rPr>
            </w:pPr>
          </w:p>
        </w:tc>
      </w:tr>
      <w:tr w:rsidR="006426C3" w14:paraId="44B865F6"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71D7543C" w14:textId="77777777" w:rsidR="006426C3" w:rsidRDefault="006426C3" w:rsidP="006426C3">
            <w:pPr>
              <w:rPr>
                <w:rFonts w:ascii="Arial" w:hAnsi="Arial" w:cs="Arial"/>
                <w:b/>
                <w:bCs/>
                <w:color w:val="000000"/>
                <w:sz w:val="22"/>
                <w:szCs w:val="22"/>
              </w:rPr>
            </w:pPr>
            <w:r>
              <w:rPr>
                <w:rFonts w:ascii="Arial" w:hAnsi="Arial" w:cs="Arial"/>
                <w:b/>
                <w:bCs/>
                <w:color w:val="000000"/>
                <w:sz w:val="22"/>
                <w:szCs w:val="22"/>
              </w:rPr>
              <w:t>Serum alpha-fetoprotein (ng/mL)</w:t>
            </w:r>
          </w:p>
        </w:tc>
        <w:tc>
          <w:tcPr>
            <w:tcW w:w="1780" w:type="dxa"/>
            <w:tcBorders>
              <w:top w:val="nil"/>
              <w:left w:val="nil"/>
              <w:bottom w:val="nil"/>
              <w:right w:val="nil"/>
            </w:tcBorders>
            <w:shd w:val="clear" w:color="auto" w:fill="auto"/>
            <w:noWrap/>
            <w:vAlign w:val="bottom"/>
            <w:hideMark/>
          </w:tcPr>
          <w:p w14:paraId="6CC77915"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median</w:t>
            </w:r>
          </w:p>
        </w:tc>
        <w:tc>
          <w:tcPr>
            <w:tcW w:w="1300" w:type="dxa"/>
            <w:tcBorders>
              <w:top w:val="nil"/>
              <w:left w:val="nil"/>
              <w:bottom w:val="nil"/>
              <w:right w:val="nil"/>
            </w:tcBorders>
          </w:tcPr>
          <w:p w14:paraId="28FD58B8" w14:textId="4AE41F8C" w:rsidR="006426C3" w:rsidRDefault="00685AFB" w:rsidP="006461E1">
            <w:pPr>
              <w:jc w:val="center"/>
              <w:rPr>
                <w:rFonts w:ascii="Arial" w:hAnsi="Arial" w:cs="Arial"/>
                <w:color w:val="000000"/>
                <w:sz w:val="22"/>
                <w:szCs w:val="22"/>
              </w:rPr>
            </w:pPr>
            <w:r>
              <w:rPr>
                <w:rFonts w:ascii="Arial" w:hAnsi="Arial" w:cs="Arial"/>
                <w:color w:val="000000"/>
                <w:sz w:val="22"/>
                <w:szCs w:val="22"/>
              </w:rPr>
              <w:t>7.8</w:t>
            </w:r>
          </w:p>
        </w:tc>
        <w:tc>
          <w:tcPr>
            <w:tcW w:w="1300" w:type="dxa"/>
            <w:tcBorders>
              <w:top w:val="nil"/>
              <w:left w:val="nil"/>
              <w:bottom w:val="nil"/>
              <w:right w:val="single" w:sz="4" w:space="0" w:color="auto"/>
            </w:tcBorders>
            <w:shd w:val="clear" w:color="auto" w:fill="auto"/>
            <w:noWrap/>
            <w:vAlign w:val="bottom"/>
            <w:hideMark/>
          </w:tcPr>
          <w:p w14:paraId="3B7CFB10" w14:textId="59478D1C" w:rsidR="006426C3" w:rsidRDefault="006426C3" w:rsidP="006461E1">
            <w:pPr>
              <w:jc w:val="center"/>
              <w:rPr>
                <w:rFonts w:ascii="Arial" w:hAnsi="Arial" w:cs="Arial"/>
                <w:color w:val="000000"/>
                <w:sz w:val="22"/>
                <w:szCs w:val="22"/>
              </w:rPr>
            </w:pPr>
            <w:r>
              <w:rPr>
                <w:rFonts w:ascii="Arial" w:hAnsi="Arial" w:cs="Arial"/>
                <w:color w:val="000000"/>
                <w:sz w:val="22"/>
                <w:szCs w:val="22"/>
              </w:rPr>
              <w:t>31</w:t>
            </w:r>
          </w:p>
        </w:tc>
      </w:tr>
      <w:tr w:rsidR="006426C3" w14:paraId="3EED1F1B" w14:textId="77777777" w:rsidTr="006426C3">
        <w:trPr>
          <w:trHeight w:val="280"/>
          <w:jc w:val="center"/>
        </w:trPr>
        <w:tc>
          <w:tcPr>
            <w:tcW w:w="3680" w:type="dxa"/>
            <w:tcBorders>
              <w:top w:val="nil"/>
              <w:left w:val="single" w:sz="4" w:space="0" w:color="auto"/>
              <w:bottom w:val="nil"/>
              <w:right w:val="nil"/>
            </w:tcBorders>
            <w:shd w:val="clear" w:color="auto" w:fill="auto"/>
            <w:noWrap/>
            <w:vAlign w:val="bottom"/>
            <w:hideMark/>
          </w:tcPr>
          <w:p w14:paraId="712C5D57" w14:textId="77777777" w:rsidR="006426C3" w:rsidRDefault="006426C3" w:rsidP="006426C3">
            <w:pPr>
              <w:rPr>
                <w:rFonts w:ascii="Arial" w:hAnsi="Arial" w:cs="Arial"/>
                <w:color w:val="000000"/>
                <w:sz w:val="22"/>
                <w:szCs w:val="22"/>
              </w:rPr>
            </w:pPr>
            <w:r>
              <w:rPr>
                <w:rFonts w:ascii="Arial" w:hAnsi="Arial" w:cs="Arial"/>
                <w:color w:val="000000"/>
                <w:sz w:val="22"/>
                <w:szCs w:val="22"/>
              </w:rPr>
              <w:t> </w:t>
            </w:r>
          </w:p>
        </w:tc>
        <w:tc>
          <w:tcPr>
            <w:tcW w:w="1780" w:type="dxa"/>
            <w:tcBorders>
              <w:top w:val="nil"/>
              <w:left w:val="nil"/>
              <w:bottom w:val="nil"/>
              <w:right w:val="nil"/>
            </w:tcBorders>
            <w:shd w:val="clear" w:color="auto" w:fill="auto"/>
            <w:noWrap/>
            <w:vAlign w:val="bottom"/>
            <w:hideMark/>
          </w:tcPr>
          <w:p w14:paraId="4E05BDAD" w14:textId="77777777" w:rsidR="006426C3" w:rsidRDefault="006426C3" w:rsidP="006426C3">
            <w:pPr>
              <w:jc w:val="right"/>
              <w:rPr>
                <w:rFonts w:ascii="Arial" w:hAnsi="Arial" w:cs="Arial"/>
                <w:i/>
                <w:iCs/>
                <w:color w:val="000000"/>
                <w:sz w:val="22"/>
                <w:szCs w:val="22"/>
              </w:rPr>
            </w:pPr>
            <w:r>
              <w:rPr>
                <w:rFonts w:ascii="Arial" w:hAnsi="Arial" w:cs="Arial"/>
                <w:i/>
                <w:iCs/>
                <w:color w:val="000000"/>
                <w:sz w:val="22"/>
                <w:szCs w:val="22"/>
              </w:rPr>
              <w:t>range</w:t>
            </w:r>
          </w:p>
        </w:tc>
        <w:tc>
          <w:tcPr>
            <w:tcW w:w="1300" w:type="dxa"/>
            <w:tcBorders>
              <w:top w:val="nil"/>
              <w:left w:val="nil"/>
              <w:bottom w:val="nil"/>
              <w:right w:val="nil"/>
            </w:tcBorders>
          </w:tcPr>
          <w:p w14:paraId="5736BC79" w14:textId="03926FA6" w:rsidR="006426C3" w:rsidRDefault="00685AFB" w:rsidP="006461E1">
            <w:pPr>
              <w:jc w:val="center"/>
              <w:rPr>
                <w:rFonts w:ascii="Arial" w:hAnsi="Arial" w:cs="Arial"/>
                <w:color w:val="000000"/>
                <w:sz w:val="22"/>
                <w:szCs w:val="22"/>
              </w:rPr>
            </w:pPr>
            <w:r>
              <w:rPr>
                <w:rFonts w:ascii="Arial" w:hAnsi="Arial" w:cs="Arial"/>
                <w:color w:val="000000"/>
                <w:sz w:val="22"/>
                <w:szCs w:val="22"/>
              </w:rPr>
              <w:t>0 - 37510</w:t>
            </w:r>
          </w:p>
        </w:tc>
        <w:tc>
          <w:tcPr>
            <w:tcW w:w="1300" w:type="dxa"/>
            <w:tcBorders>
              <w:top w:val="nil"/>
              <w:left w:val="nil"/>
              <w:bottom w:val="nil"/>
              <w:right w:val="single" w:sz="4" w:space="0" w:color="auto"/>
            </w:tcBorders>
            <w:shd w:val="clear" w:color="auto" w:fill="auto"/>
            <w:noWrap/>
            <w:vAlign w:val="bottom"/>
            <w:hideMark/>
          </w:tcPr>
          <w:p w14:paraId="4D4A856A" w14:textId="1A4153C0" w:rsidR="006426C3" w:rsidRDefault="006426C3" w:rsidP="006461E1">
            <w:pPr>
              <w:jc w:val="center"/>
              <w:rPr>
                <w:rFonts w:ascii="Arial" w:hAnsi="Arial" w:cs="Arial"/>
                <w:color w:val="000000"/>
                <w:sz w:val="22"/>
                <w:szCs w:val="22"/>
              </w:rPr>
            </w:pPr>
            <w:r>
              <w:rPr>
                <w:rFonts w:ascii="Arial" w:hAnsi="Arial" w:cs="Arial"/>
                <w:color w:val="000000"/>
                <w:sz w:val="22"/>
                <w:szCs w:val="22"/>
              </w:rPr>
              <w:t>0 - 37510</w:t>
            </w:r>
          </w:p>
        </w:tc>
      </w:tr>
      <w:tr w:rsidR="006426C3" w14:paraId="32C265D0" w14:textId="77777777" w:rsidTr="006426C3">
        <w:trPr>
          <w:trHeight w:val="140"/>
          <w:jc w:val="center"/>
        </w:trPr>
        <w:tc>
          <w:tcPr>
            <w:tcW w:w="3680" w:type="dxa"/>
            <w:tcBorders>
              <w:top w:val="nil"/>
              <w:left w:val="single" w:sz="4" w:space="0" w:color="auto"/>
              <w:bottom w:val="single" w:sz="4" w:space="0" w:color="auto"/>
              <w:right w:val="nil"/>
            </w:tcBorders>
            <w:shd w:val="clear" w:color="auto" w:fill="auto"/>
            <w:noWrap/>
            <w:vAlign w:val="bottom"/>
            <w:hideMark/>
          </w:tcPr>
          <w:p w14:paraId="29CF225B" w14:textId="77777777" w:rsidR="006426C3" w:rsidRPr="007800B0" w:rsidRDefault="006426C3" w:rsidP="006426C3">
            <w:pPr>
              <w:rPr>
                <w:rFonts w:ascii="Arial" w:hAnsi="Arial" w:cs="Arial"/>
                <w:color w:val="000000"/>
                <w:sz w:val="10"/>
                <w:szCs w:val="10"/>
              </w:rPr>
            </w:pPr>
            <w:r w:rsidRPr="007800B0">
              <w:rPr>
                <w:rFonts w:ascii="Arial" w:hAnsi="Arial" w:cs="Arial"/>
                <w:color w:val="000000"/>
                <w:sz w:val="10"/>
                <w:szCs w:val="10"/>
              </w:rPr>
              <w:t> </w:t>
            </w:r>
          </w:p>
        </w:tc>
        <w:tc>
          <w:tcPr>
            <w:tcW w:w="1780" w:type="dxa"/>
            <w:tcBorders>
              <w:top w:val="nil"/>
              <w:left w:val="nil"/>
              <w:bottom w:val="single" w:sz="4" w:space="0" w:color="auto"/>
              <w:right w:val="nil"/>
            </w:tcBorders>
            <w:shd w:val="clear" w:color="auto" w:fill="auto"/>
            <w:noWrap/>
            <w:vAlign w:val="bottom"/>
            <w:hideMark/>
          </w:tcPr>
          <w:p w14:paraId="0A65C4D8" w14:textId="77777777" w:rsidR="006426C3" w:rsidRPr="007800B0" w:rsidRDefault="006426C3" w:rsidP="006426C3">
            <w:pPr>
              <w:jc w:val="right"/>
              <w:rPr>
                <w:rFonts w:ascii="Arial" w:hAnsi="Arial" w:cs="Arial"/>
                <w:i/>
                <w:iCs/>
                <w:color w:val="000000"/>
                <w:sz w:val="10"/>
                <w:szCs w:val="10"/>
              </w:rPr>
            </w:pPr>
            <w:r w:rsidRPr="007800B0">
              <w:rPr>
                <w:rFonts w:ascii="Arial" w:hAnsi="Arial" w:cs="Arial"/>
                <w:i/>
                <w:iCs/>
                <w:color w:val="000000"/>
                <w:sz w:val="10"/>
                <w:szCs w:val="10"/>
              </w:rPr>
              <w:t> </w:t>
            </w:r>
          </w:p>
        </w:tc>
        <w:tc>
          <w:tcPr>
            <w:tcW w:w="1300" w:type="dxa"/>
            <w:tcBorders>
              <w:top w:val="nil"/>
              <w:left w:val="nil"/>
              <w:bottom w:val="single" w:sz="4" w:space="0" w:color="auto"/>
              <w:right w:val="nil"/>
            </w:tcBorders>
          </w:tcPr>
          <w:p w14:paraId="36FB1D32" w14:textId="77777777" w:rsidR="006426C3" w:rsidRPr="007800B0" w:rsidRDefault="006426C3" w:rsidP="006426C3">
            <w:pPr>
              <w:jc w:val="right"/>
              <w:rPr>
                <w:rFonts w:ascii="Arial" w:hAnsi="Arial" w:cs="Arial"/>
                <w:color w:val="000000"/>
                <w:sz w:val="10"/>
                <w:szCs w:val="10"/>
              </w:rPr>
            </w:pPr>
          </w:p>
        </w:tc>
        <w:tc>
          <w:tcPr>
            <w:tcW w:w="1300" w:type="dxa"/>
            <w:tcBorders>
              <w:top w:val="nil"/>
              <w:left w:val="nil"/>
              <w:bottom w:val="single" w:sz="4" w:space="0" w:color="auto"/>
              <w:right w:val="single" w:sz="4" w:space="0" w:color="auto"/>
            </w:tcBorders>
            <w:shd w:val="clear" w:color="auto" w:fill="auto"/>
            <w:noWrap/>
            <w:vAlign w:val="bottom"/>
            <w:hideMark/>
          </w:tcPr>
          <w:p w14:paraId="7D3D4664" w14:textId="69E951FC" w:rsidR="006426C3" w:rsidRPr="007800B0" w:rsidRDefault="006426C3" w:rsidP="006426C3">
            <w:pPr>
              <w:jc w:val="right"/>
              <w:rPr>
                <w:rFonts w:ascii="Arial" w:hAnsi="Arial" w:cs="Arial"/>
                <w:color w:val="000000"/>
                <w:sz w:val="10"/>
                <w:szCs w:val="10"/>
              </w:rPr>
            </w:pPr>
            <w:r w:rsidRPr="007800B0">
              <w:rPr>
                <w:rFonts w:ascii="Arial" w:hAnsi="Arial" w:cs="Arial"/>
                <w:color w:val="000000"/>
                <w:sz w:val="10"/>
                <w:szCs w:val="10"/>
              </w:rPr>
              <w:t> </w:t>
            </w:r>
          </w:p>
        </w:tc>
      </w:tr>
    </w:tbl>
    <w:p w14:paraId="2FB9D08A" w14:textId="77777777" w:rsidR="0095791A" w:rsidRDefault="0095791A" w:rsidP="00CA47B9">
      <w:pPr>
        <w:pStyle w:val="ListParagraph"/>
        <w:spacing w:line="480" w:lineRule="auto"/>
        <w:ind w:left="0"/>
        <w:jc w:val="both"/>
        <w:rPr>
          <w:rFonts w:ascii="Arial" w:hAnsi="Arial" w:cs="Arial"/>
          <w:b/>
          <w:bCs/>
          <w:sz w:val="22"/>
          <w:szCs w:val="22"/>
        </w:rPr>
      </w:pPr>
    </w:p>
    <w:p w14:paraId="56A3796B" w14:textId="5BA79221" w:rsidR="0095791A" w:rsidRDefault="0095791A" w:rsidP="00CA47B9">
      <w:pPr>
        <w:pStyle w:val="ListParagraph"/>
        <w:spacing w:line="480" w:lineRule="auto"/>
        <w:ind w:left="0"/>
        <w:jc w:val="both"/>
        <w:rPr>
          <w:rFonts w:ascii="Arial" w:hAnsi="Arial" w:cs="Arial"/>
          <w:b/>
          <w:bCs/>
          <w:sz w:val="22"/>
          <w:szCs w:val="22"/>
        </w:rPr>
      </w:pPr>
      <w:commentRangeStart w:id="108"/>
      <w:commentRangeStart w:id="109"/>
      <w:r>
        <w:rPr>
          <w:rFonts w:ascii="Arial" w:hAnsi="Arial" w:cs="Arial"/>
          <w:b/>
          <w:bCs/>
          <w:sz w:val="22"/>
          <w:szCs w:val="22"/>
        </w:rPr>
        <w:t xml:space="preserve">Table </w:t>
      </w:r>
      <w:commentRangeEnd w:id="108"/>
      <w:r w:rsidR="002A4ADE">
        <w:rPr>
          <w:rStyle w:val="CommentReference"/>
        </w:rPr>
        <w:commentReference w:id="108"/>
      </w:r>
      <w:commentRangeEnd w:id="109"/>
      <w:r w:rsidR="00A91386">
        <w:rPr>
          <w:rStyle w:val="CommentReference"/>
        </w:rPr>
        <w:commentReference w:id="109"/>
      </w:r>
      <w:r>
        <w:rPr>
          <w:rFonts w:ascii="Arial" w:hAnsi="Arial" w:cs="Arial"/>
          <w:b/>
          <w:bCs/>
          <w:sz w:val="22"/>
          <w:szCs w:val="22"/>
        </w:rPr>
        <w:t>1. Patient characteristics.</w:t>
      </w:r>
    </w:p>
    <w:p w14:paraId="1D26C538" w14:textId="7368ABBD" w:rsidR="00710ED3" w:rsidRDefault="00710ED3">
      <w:pPr>
        <w:rPr>
          <w:rFonts w:ascii="Arial" w:eastAsiaTheme="minorHAnsi" w:hAnsi="Arial" w:cs="Arial"/>
          <w:b/>
          <w:bCs/>
          <w:kern w:val="2"/>
          <w:sz w:val="22"/>
          <w:szCs w:val="22"/>
          <w14:ligatures w14:val="standardContextual"/>
        </w:rPr>
      </w:pPr>
      <w:r>
        <w:rPr>
          <w:rFonts w:ascii="Arial" w:hAnsi="Arial" w:cs="Arial"/>
          <w:b/>
          <w:bCs/>
          <w:sz w:val="22"/>
          <w:szCs w:val="22"/>
        </w:rPr>
        <w:br w:type="page"/>
      </w:r>
    </w:p>
    <w:p w14:paraId="11916CEC" w14:textId="350E7B8C" w:rsidR="00710ED3" w:rsidRDefault="00710ED3" w:rsidP="00CA47B9">
      <w:pPr>
        <w:pStyle w:val="ListParagraph"/>
        <w:spacing w:line="480" w:lineRule="auto"/>
        <w:ind w:left="0"/>
        <w:jc w:val="both"/>
        <w:rPr>
          <w:rFonts w:ascii="Arial" w:hAnsi="Arial" w:cs="Arial"/>
          <w:b/>
          <w:bCs/>
          <w:sz w:val="22"/>
          <w:szCs w:val="22"/>
        </w:rPr>
      </w:pPr>
      <w:r>
        <w:rPr>
          <w:rFonts w:ascii="Arial" w:hAnsi="Arial" w:cs="Arial"/>
          <w:b/>
          <w:bCs/>
          <w:sz w:val="22"/>
          <w:szCs w:val="22"/>
        </w:rPr>
        <w:lastRenderedPageBreak/>
        <w:t>FIGURE LEGENDS</w:t>
      </w:r>
    </w:p>
    <w:p w14:paraId="1FF19227" w14:textId="77777777" w:rsidR="002A4ADE" w:rsidRDefault="002A4ADE" w:rsidP="002A4ADE">
      <w:pPr>
        <w:spacing w:line="480" w:lineRule="auto"/>
        <w:jc w:val="both"/>
        <w:rPr>
          <w:rFonts w:ascii="Arial" w:hAnsi="Arial" w:cs="Arial"/>
          <w:b/>
          <w:bCs/>
          <w:sz w:val="22"/>
          <w:szCs w:val="22"/>
        </w:rPr>
      </w:pPr>
    </w:p>
    <w:p w14:paraId="11809E90" w14:textId="16C333C6" w:rsidR="002A4ADE" w:rsidRDefault="002A4ADE" w:rsidP="002A4ADE">
      <w:pPr>
        <w:spacing w:line="480" w:lineRule="auto"/>
        <w:jc w:val="both"/>
        <w:rPr>
          <w:rFonts w:ascii="Arial" w:hAnsi="Arial" w:cs="Arial"/>
          <w:sz w:val="22"/>
          <w:szCs w:val="22"/>
        </w:rPr>
      </w:pPr>
      <w:r>
        <w:rPr>
          <w:rFonts w:ascii="Arial" w:hAnsi="Arial" w:cs="Arial"/>
          <w:b/>
          <w:bCs/>
          <w:sz w:val="22"/>
          <w:szCs w:val="22"/>
        </w:rPr>
        <w:t>Figure 1. Overview of spatial molecular imaging (SMI) experiment utilizing HCC FFPE sections.</w:t>
      </w:r>
      <w:r>
        <w:rPr>
          <w:rFonts w:ascii="Arial" w:hAnsi="Arial" w:cs="Arial"/>
          <w:sz w:val="22"/>
          <w:szCs w:val="22"/>
        </w:rPr>
        <w:t xml:space="preserve"> (</w:t>
      </w:r>
      <w:r w:rsidRPr="00556EAB">
        <w:rPr>
          <w:rFonts w:ascii="Arial" w:hAnsi="Arial" w:cs="Arial"/>
          <w:b/>
          <w:bCs/>
          <w:sz w:val="22"/>
          <w:szCs w:val="22"/>
        </w:rPr>
        <w:t>A</w:t>
      </w:r>
      <w:r>
        <w:rPr>
          <w:rFonts w:ascii="Arial" w:hAnsi="Arial" w:cs="Arial"/>
          <w:sz w:val="22"/>
          <w:szCs w:val="22"/>
        </w:rPr>
        <w:t>) Experimental workflow of spatial transcriptomic profiling experiment. (</w:t>
      </w:r>
      <w:r w:rsidRPr="00556EAB">
        <w:rPr>
          <w:rFonts w:ascii="Arial" w:hAnsi="Arial" w:cs="Arial"/>
          <w:b/>
          <w:bCs/>
          <w:sz w:val="22"/>
          <w:szCs w:val="22"/>
        </w:rPr>
        <w:t>B</w:t>
      </w:r>
      <w:r>
        <w:rPr>
          <w:rFonts w:ascii="Arial" w:hAnsi="Arial" w:cs="Arial"/>
          <w:sz w:val="22"/>
          <w:szCs w:val="22"/>
        </w:rPr>
        <w:t>) Schematic showing subset of TMA core tissue samples utilized in one spatial molecular imaging (SMI) “run.” H&amp;E staining of a consecutive section on the left and immunofluorescent staining (</w:t>
      </w:r>
      <w:r w:rsidRPr="00C66C0A">
        <w:rPr>
          <w:rFonts w:ascii="Arial" w:hAnsi="Arial" w:cs="Arial"/>
          <w:sz w:val="22"/>
          <w:szCs w:val="22"/>
        </w:rPr>
        <w:t xml:space="preserve">green: </w:t>
      </w:r>
      <w:r w:rsidR="00C66C0A">
        <w:rPr>
          <w:rFonts w:ascii="Arial" w:hAnsi="Arial" w:cs="Arial"/>
          <w:sz w:val="22"/>
          <w:szCs w:val="22"/>
        </w:rPr>
        <w:t>pan-cytokeratin, red: CD45, yellow: CD68, cyan: beta-2-microglobulin</w:t>
      </w:r>
      <w:r>
        <w:rPr>
          <w:rFonts w:ascii="Arial" w:hAnsi="Arial" w:cs="Arial"/>
          <w:sz w:val="22"/>
          <w:szCs w:val="22"/>
        </w:rPr>
        <w:t>) of the imaged slide section on the right. (</w:t>
      </w:r>
      <w:r w:rsidRPr="00DE61B7">
        <w:rPr>
          <w:rFonts w:ascii="Arial" w:hAnsi="Arial" w:cs="Arial"/>
          <w:b/>
          <w:bCs/>
          <w:sz w:val="22"/>
          <w:szCs w:val="22"/>
        </w:rPr>
        <w:t>C</w:t>
      </w:r>
      <w:r>
        <w:rPr>
          <w:rFonts w:ascii="Arial" w:hAnsi="Arial" w:cs="Arial"/>
          <w:sz w:val="22"/>
          <w:szCs w:val="22"/>
        </w:rPr>
        <w:t>) Immunofluorescent “morphology marker” staining on a representative field of view (FOV). (</w:t>
      </w:r>
      <w:r w:rsidRPr="00DE61B7">
        <w:rPr>
          <w:rFonts w:ascii="Arial" w:hAnsi="Arial" w:cs="Arial"/>
          <w:b/>
          <w:sz w:val="22"/>
          <w:szCs w:val="22"/>
        </w:rPr>
        <w:t>D</w:t>
      </w:r>
      <w:r>
        <w:rPr>
          <w:rFonts w:ascii="Arial" w:hAnsi="Arial" w:cs="Arial"/>
          <w:sz w:val="22"/>
          <w:szCs w:val="22"/>
        </w:rPr>
        <w:t>) Cell boundary demarcation and tumor versus immune cells shown in the same FOV as shown in C.</w:t>
      </w:r>
    </w:p>
    <w:p w14:paraId="0E4FBD3A" w14:textId="77777777" w:rsidR="002A4ADE" w:rsidRDefault="002A4ADE" w:rsidP="002A4ADE">
      <w:pPr>
        <w:spacing w:line="480" w:lineRule="auto"/>
        <w:jc w:val="both"/>
        <w:rPr>
          <w:rFonts w:ascii="Arial" w:hAnsi="Arial" w:cs="Arial"/>
          <w:sz w:val="22"/>
          <w:szCs w:val="22"/>
        </w:rPr>
      </w:pPr>
    </w:p>
    <w:p w14:paraId="241B156A" w14:textId="14340D47" w:rsidR="002A4ADE" w:rsidRDefault="002A4ADE" w:rsidP="002A4ADE">
      <w:pPr>
        <w:spacing w:line="480" w:lineRule="auto"/>
        <w:jc w:val="both"/>
        <w:rPr>
          <w:rFonts w:ascii="Arial" w:hAnsi="Arial" w:cs="Arial"/>
          <w:sz w:val="22"/>
          <w:szCs w:val="22"/>
        </w:rPr>
      </w:pPr>
      <w:r w:rsidRPr="002A4ADE">
        <w:rPr>
          <w:rFonts w:ascii="Arial" w:hAnsi="Arial" w:cs="Arial"/>
          <w:b/>
          <w:bCs/>
          <w:sz w:val="22"/>
          <w:szCs w:val="22"/>
        </w:rPr>
        <w:t>Figure 2. Subcellular spatial molecular imaging (SMI) accurately</w:t>
      </w:r>
      <w:r>
        <w:rPr>
          <w:rFonts w:ascii="Arial" w:hAnsi="Arial" w:cs="Arial"/>
          <w:sz w:val="22"/>
          <w:szCs w:val="22"/>
        </w:rPr>
        <w:t xml:space="preserve"> </w:t>
      </w:r>
      <w:r w:rsidRPr="002A4ADE">
        <w:rPr>
          <w:rFonts w:ascii="Arial" w:hAnsi="Arial" w:cs="Arial"/>
          <w:b/>
          <w:bCs/>
          <w:sz w:val="22"/>
          <w:szCs w:val="22"/>
        </w:rPr>
        <w:t>identifies cellular subtypes in HCC tumor microenvironment</w:t>
      </w:r>
      <w:r>
        <w:rPr>
          <w:rFonts w:ascii="Arial" w:hAnsi="Arial" w:cs="Arial"/>
          <w:sz w:val="22"/>
          <w:szCs w:val="22"/>
        </w:rPr>
        <w:t>. (</w:t>
      </w:r>
      <w:r w:rsidRPr="002A4ADE">
        <w:rPr>
          <w:rFonts w:ascii="Arial" w:hAnsi="Arial" w:cs="Arial"/>
          <w:b/>
          <w:bCs/>
          <w:sz w:val="22"/>
          <w:szCs w:val="22"/>
        </w:rPr>
        <w:t>A</w:t>
      </w:r>
      <w:r>
        <w:rPr>
          <w:rFonts w:ascii="Arial" w:hAnsi="Arial" w:cs="Arial"/>
          <w:sz w:val="22"/>
          <w:szCs w:val="22"/>
        </w:rPr>
        <w:t>) Schema of combined supervised and unsupervised computational workflow for cell type identification. (</w:t>
      </w:r>
      <w:r w:rsidRPr="002A4ADE">
        <w:rPr>
          <w:rFonts w:ascii="Arial" w:hAnsi="Arial" w:cs="Arial"/>
          <w:b/>
          <w:bCs/>
          <w:sz w:val="22"/>
          <w:szCs w:val="22"/>
        </w:rPr>
        <w:t>B</w:t>
      </w:r>
      <w:r>
        <w:rPr>
          <w:rFonts w:ascii="Arial" w:hAnsi="Arial" w:cs="Arial"/>
          <w:sz w:val="22"/>
          <w:szCs w:val="22"/>
        </w:rPr>
        <w:t xml:space="preserve">) UMAP </w:t>
      </w:r>
      <w:r w:rsidR="00502F33">
        <w:rPr>
          <w:rFonts w:ascii="Arial" w:hAnsi="Arial" w:cs="Arial"/>
          <w:sz w:val="22"/>
          <w:szCs w:val="22"/>
        </w:rPr>
        <w:t>plot of cell types – with embedded spatial coordinate metadata allowing for mapping back onto the 2D slide surface – identified in the HCC SMI dataset. (</w:t>
      </w:r>
      <w:r w:rsidR="00502F33" w:rsidRPr="00502F33">
        <w:rPr>
          <w:rFonts w:ascii="Arial" w:hAnsi="Arial" w:cs="Arial"/>
          <w:b/>
          <w:bCs/>
          <w:sz w:val="22"/>
          <w:szCs w:val="22"/>
        </w:rPr>
        <w:t>C</w:t>
      </w:r>
      <w:r w:rsidR="00502F33">
        <w:rPr>
          <w:rFonts w:ascii="Arial" w:hAnsi="Arial" w:cs="Arial"/>
          <w:sz w:val="22"/>
          <w:szCs w:val="22"/>
        </w:rPr>
        <w:t>) Bubble plot showing expression of marker genes for each of the identified cell types. (</w:t>
      </w:r>
      <w:r w:rsidR="00502F33" w:rsidRPr="00502F33">
        <w:rPr>
          <w:rFonts w:ascii="Arial" w:hAnsi="Arial" w:cs="Arial"/>
          <w:b/>
          <w:bCs/>
          <w:sz w:val="22"/>
          <w:szCs w:val="22"/>
        </w:rPr>
        <w:t>D</w:t>
      </w:r>
      <w:r w:rsidR="00502F33">
        <w:rPr>
          <w:rFonts w:ascii="Arial" w:hAnsi="Arial" w:cs="Arial"/>
          <w:sz w:val="22"/>
          <w:szCs w:val="22"/>
        </w:rPr>
        <w:t xml:space="preserve">) </w:t>
      </w:r>
      <w:r w:rsidR="00666D5E">
        <w:rPr>
          <w:rFonts w:ascii="Arial" w:hAnsi="Arial" w:cs="Arial"/>
          <w:sz w:val="22"/>
          <w:szCs w:val="22"/>
        </w:rPr>
        <w:t>Proportion of each major cell type category present within each FOV of the dataset.</w:t>
      </w:r>
    </w:p>
    <w:p w14:paraId="3E1157F4" w14:textId="77777777" w:rsidR="002A4ADE" w:rsidRDefault="002A4ADE" w:rsidP="002A4ADE">
      <w:pPr>
        <w:spacing w:line="480" w:lineRule="auto"/>
        <w:jc w:val="both"/>
        <w:rPr>
          <w:rFonts w:ascii="Arial" w:hAnsi="Arial" w:cs="Arial"/>
          <w:sz w:val="22"/>
          <w:szCs w:val="22"/>
        </w:rPr>
      </w:pPr>
    </w:p>
    <w:p w14:paraId="41FAC4A0" w14:textId="1DCA0C20" w:rsidR="002A4ADE" w:rsidRDefault="002A4ADE" w:rsidP="002A4ADE">
      <w:pPr>
        <w:spacing w:line="480" w:lineRule="auto"/>
        <w:jc w:val="both"/>
        <w:rPr>
          <w:rFonts w:ascii="Arial" w:hAnsi="Arial" w:cs="Arial"/>
          <w:sz w:val="22"/>
          <w:szCs w:val="22"/>
        </w:rPr>
      </w:pPr>
      <w:r w:rsidRPr="00205800">
        <w:rPr>
          <w:rFonts w:ascii="Arial" w:hAnsi="Arial" w:cs="Arial"/>
          <w:b/>
          <w:bCs/>
          <w:sz w:val="22"/>
          <w:szCs w:val="22"/>
        </w:rPr>
        <w:t xml:space="preserve">Figure 3. </w:t>
      </w:r>
      <w:r w:rsidR="007E6D64">
        <w:rPr>
          <w:rFonts w:ascii="Arial" w:hAnsi="Arial" w:cs="Arial"/>
          <w:b/>
          <w:bCs/>
          <w:sz w:val="22"/>
          <w:szCs w:val="22"/>
        </w:rPr>
        <w:t>HCC</w:t>
      </w:r>
      <w:r w:rsidRPr="00205800">
        <w:rPr>
          <w:rFonts w:ascii="Arial" w:hAnsi="Arial" w:cs="Arial"/>
          <w:b/>
          <w:bCs/>
          <w:sz w:val="22"/>
          <w:szCs w:val="22"/>
        </w:rPr>
        <w:t xml:space="preserve"> expression of LINE</w:t>
      </w:r>
      <w:r w:rsidR="004F70AA">
        <w:rPr>
          <w:rFonts w:ascii="Arial" w:hAnsi="Arial" w:cs="Arial"/>
          <w:b/>
          <w:bCs/>
          <w:sz w:val="22"/>
          <w:szCs w:val="22"/>
        </w:rPr>
        <w:t>-</w:t>
      </w:r>
      <w:r w:rsidRPr="00205800">
        <w:rPr>
          <w:rFonts w:ascii="Arial" w:hAnsi="Arial" w:cs="Arial"/>
          <w:b/>
          <w:bCs/>
          <w:sz w:val="22"/>
          <w:szCs w:val="22"/>
        </w:rPr>
        <w:t xml:space="preserve">1 </w:t>
      </w:r>
      <w:r w:rsidR="001C7C34">
        <w:rPr>
          <w:rFonts w:ascii="Arial" w:hAnsi="Arial" w:cs="Arial"/>
          <w:b/>
          <w:bCs/>
          <w:sz w:val="22"/>
          <w:szCs w:val="22"/>
        </w:rPr>
        <w:t>is associated with a de-differentiated, stem-like state</w:t>
      </w:r>
      <w:r>
        <w:rPr>
          <w:rFonts w:ascii="Arial" w:hAnsi="Arial" w:cs="Arial"/>
          <w:sz w:val="22"/>
          <w:szCs w:val="22"/>
        </w:rPr>
        <w:t>. (</w:t>
      </w:r>
      <w:r w:rsidRPr="00205800">
        <w:rPr>
          <w:rFonts w:ascii="Arial" w:hAnsi="Arial" w:cs="Arial"/>
          <w:b/>
          <w:bCs/>
          <w:sz w:val="22"/>
          <w:szCs w:val="22"/>
        </w:rPr>
        <w:t>A</w:t>
      </w:r>
      <w:r>
        <w:rPr>
          <w:rFonts w:ascii="Arial" w:hAnsi="Arial" w:cs="Arial"/>
          <w:sz w:val="22"/>
          <w:szCs w:val="22"/>
        </w:rPr>
        <w:t xml:space="preserve">) </w:t>
      </w:r>
      <w:r w:rsidR="0009110A">
        <w:rPr>
          <w:rFonts w:ascii="Arial" w:hAnsi="Arial" w:cs="Arial"/>
          <w:sz w:val="22"/>
          <w:szCs w:val="22"/>
        </w:rPr>
        <w:t>Bar</w:t>
      </w:r>
      <w:r>
        <w:rPr>
          <w:rFonts w:ascii="Arial" w:hAnsi="Arial" w:cs="Arial"/>
          <w:sz w:val="22"/>
          <w:szCs w:val="22"/>
        </w:rPr>
        <w:t xml:space="preserve"> plot of scaled LINE1-ORF1 counts within HCC cancer cells in “high” (top tercile) and “low” (middle plus bottom tercile) groups. (</w:t>
      </w:r>
      <w:r w:rsidRPr="00205800">
        <w:rPr>
          <w:rFonts w:ascii="Arial" w:hAnsi="Arial" w:cs="Arial"/>
          <w:b/>
          <w:bCs/>
          <w:sz w:val="22"/>
          <w:szCs w:val="22"/>
        </w:rPr>
        <w:t>B</w:t>
      </w:r>
      <w:r>
        <w:rPr>
          <w:rFonts w:ascii="Arial" w:hAnsi="Arial" w:cs="Arial"/>
          <w:sz w:val="22"/>
          <w:szCs w:val="22"/>
        </w:rPr>
        <w:t>) Volcano plot comparing LINE1-high and LINE1-low</w:t>
      </w:r>
      <w:r w:rsidR="0009110A">
        <w:rPr>
          <w:rFonts w:ascii="Arial" w:hAnsi="Arial" w:cs="Arial"/>
          <w:sz w:val="22"/>
          <w:szCs w:val="22"/>
        </w:rPr>
        <w:t xml:space="preserve"> core (entire sample) </w:t>
      </w:r>
      <w:r>
        <w:rPr>
          <w:rFonts w:ascii="Arial" w:hAnsi="Arial" w:cs="Arial"/>
          <w:sz w:val="22"/>
          <w:szCs w:val="22"/>
        </w:rPr>
        <w:t>groups. Statistical threshold set at false discovery rate corrected p-value of &lt;0.05. (</w:t>
      </w:r>
      <w:r w:rsidRPr="003E165F">
        <w:rPr>
          <w:rFonts w:ascii="Arial" w:hAnsi="Arial" w:cs="Arial"/>
          <w:b/>
          <w:bCs/>
          <w:sz w:val="22"/>
          <w:szCs w:val="22"/>
        </w:rPr>
        <w:t>C</w:t>
      </w:r>
      <w:r>
        <w:rPr>
          <w:rFonts w:ascii="Arial" w:hAnsi="Arial" w:cs="Arial"/>
          <w:sz w:val="22"/>
          <w:szCs w:val="22"/>
        </w:rPr>
        <w:t xml:space="preserve">) Heat map showing scaled expression of differentially expressed genes </w:t>
      </w:r>
      <w:r w:rsidR="0009110A">
        <w:rPr>
          <w:rFonts w:ascii="Arial" w:hAnsi="Arial" w:cs="Arial"/>
          <w:sz w:val="22"/>
          <w:szCs w:val="22"/>
        </w:rPr>
        <w:t>b</w:t>
      </w:r>
      <w:r>
        <w:rPr>
          <w:rFonts w:ascii="Arial" w:hAnsi="Arial" w:cs="Arial"/>
          <w:sz w:val="22"/>
          <w:szCs w:val="22"/>
        </w:rPr>
        <w:t>etween LINE1</w:t>
      </w:r>
      <w:r w:rsidR="00AB2B9A">
        <w:rPr>
          <w:rFonts w:ascii="Arial" w:hAnsi="Arial" w:cs="Arial"/>
          <w:sz w:val="22"/>
          <w:szCs w:val="22"/>
        </w:rPr>
        <w:t>-</w:t>
      </w:r>
      <w:r>
        <w:rPr>
          <w:rFonts w:ascii="Arial" w:hAnsi="Arial" w:cs="Arial"/>
          <w:sz w:val="22"/>
          <w:szCs w:val="22"/>
        </w:rPr>
        <w:t xml:space="preserve">high and LINE1-low </w:t>
      </w:r>
      <w:r w:rsidR="00AB2B9A">
        <w:rPr>
          <w:rFonts w:ascii="Arial" w:hAnsi="Arial" w:cs="Arial"/>
          <w:sz w:val="22"/>
          <w:szCs w:val="22"/>
        </w:rPr>
        <w:t>cores</w:t>
      </w:r>
      <w:r>
        <w:rPr>
          <w:rFonts w:ascii="Arial" w:hAnsi="Arial" w:cs="Arial"/>
          <w:sz w:val="22"/>
          <w:szCs w:val="22"/>
        </w:rPr>
        <w:t>. (</w:t>
      </w:r>
      <w:r w:rsidRPr="00273451">
        <w:rPr>
          <w:rFonts w:ascii="Arial" w:hAnsi="Arial" w:cs="Arial"/>
          <w:b/>
          <w:bCs/>
          <w:sz w:val="22"/>
          <w:szCs w:val="22"/>
        </w:rPr>
        <w:t>D</w:t>
      </w:r>
      <w:r>
        <w:rPr>
          <w:rFonts w:ascii="Arial" w:hAnsi="Arial" w:cs="Arial"/>
          <w:sz w:val="22"/>
          <w:szCs w:val="22"/>
        </w:rPr>
        <w:t xml:space="preserve">) </w:t>
      </w:r>
      <w:r w:rsidR="001C7C34">
        <w:rPr>
          <w:rFonts w:ascii="Arial" w:hAnsi="Arial" w:cs="Arial"/>
          <w:sz w:val="22"/>
          <w:szCs w:val="22"/>
        </w:rPr>
        <w:t>Box and whisker</w:t>
      </w:r>
      <w:r w:rsidR="00AB2B9A">
        <w:rPr>
          <w:rFonts w:ascii="Arial" w:hAnsi="Arial" w:cs="Arial"/>
          <w:sz w:val="22"/>
          <w:szCs w:val="22"/>
        </w:rPr>
        <w:t xml:space="preserve"> plots for each core showing LINE1-high and LINE1-</w:t>
      </w:r>
      <w:r w:rsidR="008130AC">
        <w:rPr>
          <w:rFonts w:ascii="Arial" w:hAnsi="Arial" w:cs="Arial"/>
          <w:sz w:val="22"/>
          <w:szCs w:val="22"/>
        </w:rPr>
        <w:t>low</w:t>
      </w:r>
      <w:r w:rsidR="00C456CC">
        <w:rPr>
          <w:rFonts w:ascii="Arial" w:hAnsi="Arial" w:cs="Arial"/>
          <w:sz w:val="22"/>
          <w:szCs w:val="22"/>
        </w:rPr>
        <w:t xml:space="preserve"> cores showing single cell expression of LINE-1, subdivided in each core into high and low </w:t>
      </w:r>
      <w:r w:rsidR="00C456CC">
        <w:rPr>
          <w:rFonts w:ascii="Arial" w:hAnsi="Arial" w:cs="Arial"/>
          <w:sz w:val="22"/>
          <w:szCs w:val="22"/>
        </w:rPr>
        <w:lastRenderedPageBreak/>
        <w:t>expressing groups. (</w:t>
      </w:r>
      <w:r w:rsidR="00C456CC" w:rsidRPr="00C456CC">
        <w:rPr>
          <w:rFonts w:ascii="Arial" w:hAnsi="Arial" w:cs="Arial"/>
          <w:b/>
          <w:bCs/>
          <w:sz w:val="22"/>
          <w:szCs w:val="22"/>
        </w:rPr>
        <w:t>E</w:t>
      </w:r>
      <w:r w:rsidR="00C456CC">
        <w:rPr>
          <w:rFonts w:ascii="Arial" w:hAnsi="Arial" w:cs="Arial"/>
          <w:sz w:val="22"/>
          <w:szCs w:val="22"/>
        </w:rPr>
        <w:t>) Volcano plot comparing LINE1-high and LINE1-low single cells. Statistical threshold set at false discovery rate corrected p-value of &lt;0.05. (</w:t>
      </w:r>
      <w:r w:rsidR="00C456CC" w:rsidRPr="00C456CC">
        <w:rPr>
          <w:rFonts w:ascii="Arial" w:hAnsi="Arial" w:cs="Arial"/>
          <w:b/>
          <w:bCs/>
          <w:sz w:val="22"/>
          <w:szCs w:val="22"/>
        </w:rPr>
        <w:t>F</w:t>
      </w:r>
      <w:r w:rsidR="00C456CC">
        <w:rPr>
          <w:rFonts w:ascii="Arial" w:hAnsi="Arial" w:cs="Arial"/>
          <w:sz w:val="22"/>
          <w:szCs w:val="22"/>
        </w:rPr>
        <w:t>) Normalized expression of HSATII, HERV-K, POU5F1 (Oct4), LEFTY1, and SERPINA3 between LINE1-high and LINE1-low single HCC cells. (</w:t>
      </w:r>
      <w:r w:rsidR="00C456CC" w:rsidRPr="00C456CC">
        <w:rPr>
          <w:rFonts w:ascii="Arial" w:hAnsi="Arial" w:cs="Arial"/>
          <w:b/>
          <w:bCs/>
          <w:sz w:val="22"/>
          <w:szCs w:val="22"/>
        </w:rPr>
        <w:t>G</w:t>
      </w:r>
      <w:r w:rsidR="00C456CC">
        <w:rPr>
          <w:rFonts w:ascii="Arial" w:hAnsi="Arial" w:cs="Arial"/>
          <w:sz w:val="22"/>
          <w:szCs w:val="22"/>
        </w:rPr>
        <w:t>) Gene set over-representation analysis of LINE1-high versus LINE1-low single HCC cells.</w:t>
      </w:r>
    </w:p>
    <w:p w14:paraId="29EEF51D" w14:textId="77777777" w:rsidR="00AB2B9A" w:rsidRDefault="00AB2B9A" w:rsidP="002A4ADE">
      <w:pPr>
        <w:spacing w:line="480" w:lineRule="auto"/>
        <w:jc w:val="both"/>
        <w:rPr>
          <w:rFonts w:ascii="Arial" w:hAnsi="Arial" w:cs="Arial"/>
          <w:sz w:val="22"/>
          <w:szCs w:val="22"/>
        </w:rPr>
      </w:pPr>
    </w:p>
    <w:p w14:paraId="4C5607BD" w14:textId="36FB854B" w:rsidR="002A4ADE" w:rsidRDefault="002A4ADE" w:rsidP="002A4ADE">
      <w:pPr>
        <w:spacing w:line="480" w:lineRule="auto"/>
        <w:jc w:val="both"/>
        <w:rPr>
          <w:rFonts w:ascii="Arial" w:hAnsi="Arial" w:cs="Arial"/>
          <w:sz w:val="22"/>
          <w:szCs w:val="22"/>
        </w:rPr>
      </w:pPr>
      <w:r w:rsidRPr="00666D5E">
        <w:rPr>
          <w:rFonts w:ascii="Arial" w:hAnsi="Arial" w:cs="Arial"/>
          <w:b/>
          <w:bCs/>
          <w:sz w:val="22"/>
          <w:szCs w:val="22"/>
        </w:rPr>
        <w:t xml:space="preserve">Figure 4. </w:t>
      </w:r>
      <w:r w:rsidR="004F70AA">
        <w:rPr>
          <w:rFonts w:ascii="Arial" w:hAnsi="Arial" w:cs="Arial"/>
          <w:b/>
          <w:bCs/>
          <w:sz w:val="22"/>
          <w:szCs w:val="22"/>
        </w:rPr>
        <w:t xml:space="preserve">High LINE-1 expression within HCC tissue leads to a </w:t>
      </w:r>
      <w:r w:rsidR="00651E8F">
        <w:rPr>
          <w:rFonts w:ascii="Arial" w:hAnsi="Arial" w:cs="Arial"/>
          <w:b/>
          <w:bCs/>
          <w:sz w:val="22"/>
          <w:szCs w:val="22"/>
        </w:rPr>
        <w:t>disorganized, sparse immune microenvironment</w:t>
      </w:r>
      <w:r w:rsidR="00666D5E">
        <w:rPr>
          <w:rFonts w:ascii="Arial" w:hAnsi="Arial" w:cs="Arial"/>
          <w:sz w:val="22"/>
          <w:szCs w:val="22"/>
        </w:rPr>
        <w:t>. (</w:t>
      </w:r>
      <w:r w:rsidR="00666D5E" w:rsidRPr="004A39C5">
        <w:rPr>
          <w:rFonts w:ascii="Arial" w:hAnsi="Arial" w:cs="Arial"/>
          <w:b/>
          <w:bCs/>
          <w:sz w:val="22"/>
          <w:szCs w:val="22"/>
        </w:rPr>
        <w:t>A</w:t>
      </w:r>
      <w:r w:rsidR="00666D5E">
        <w:rPr>
          <w:rFonts w:ascii="Arial" w:hAnsi="Arial" w:cs="Arial"/>
          <w:sz w:val="22"/>
          <w:szCs w:val="22"/>
        </w:rPr>
        <w:t>)</w:t>
      </w:r>
      <w:r w:rsidR="004A39C5">
        <w:rPr>
          <w:rFonts w:ascii="Arial" w:hAnsi="Arial" w:cs="Arial"/>
          <w:sz w:val="22"/>
          <w:szCs w:val="22"/>
        </w:rPr>
        <w:t xml:space="preserve"> </w:t>
      </w:r>
      <w:r w:rsidR="00651E8F">
        <w:rPr>
          <w:rFonts w:ascii="Arial" w:hAnsi="Arial" w:cs="Arial"/>
          <w:sz w:val="22"/>
          <w:szCs w:val="22"/>
        </w:rPr>
        <w:t>Paired plots of niche enrichment ratios of LINE-high and LINE1-low cells with one another</w:t>
      </w:r>
      <w:r w:rsidR="00666D5E">
        <w:rPr>
          <w:rFonts w:ascii="Arial" w:hAnsi="Arial" w:cs="Arial"/>
          <w:sz w:val="22"/>
          <w:szCs w:val="22"/>
        </w:rPr>
        <w:t>. (</w:t>
      </w:r>
      <w:r w:rsidR="00666D5E" w:rsidRPr="004A39C5">
        <w:rPr>
          <w:rFonts w:ascii="Arial" w:hAnsi="Arial" w:cs="Arial"/>
          <w:b/>
          <w:bCs/>
          <w:sz w:val="22"/>
          <w:szCs w:val="22"/>
        </w:rPr>
        <w:t>B</w:t>
      </w:r>
      <w:r w:rsidR="00666D5E">
        <w:rPr>
          <w:rFonts w:ascii="Arial" w:hAnsi="Arial" w:cs="Arial"/>
          <w:sz w:val="22"/>
          <w:szCs w:val="22"/>
        </w:rPr>
        <w:t>)</w:t>
      </w:r>
      <w:r w:rsidR="004A39C5">
        <w:rPr>
          <w:rFonts w:ascii="Arial" w:hAnsi="Arial" w:cs="Arial"/>
          <w:sz w:val="22"/>
          <w:szCs w:val="22"/>
        </w:rPr>
        <w:t xml:space="preserve"> </w:t>
      </w:r>
      <w:r w:rsidR="00651E8F">
        <w:rPr>
          <w:rFonts w:ascii="Arial" w:hAnsi="Arial" w:cs="Arial"/>
          <w:sz w:val="22"/>
          <w:szCs w:val="22"/>
        </w:rPr>
        <w:t>Representative images of HCC LINE1-high (red dots) and LINE1-low (blue dots) neighborhoods, with all other cell types represented as white dots</w:t>
      </w:r>
      <w:r w:rsidR="00666D5E">
        <w:rPr>
          <w:rFonts w:ascii="Arial" w:hAnsi="Arial" w:cs="Arial"/>
          <w:sz w:val="22"/>
          <w:szCs w:val="22"/>
        </w:rPr>
        <w:t>. (</w:t>
      </w:r>
      <w:r w:rsidR="00666D5E" w:rsidRPr="004A39C5">
        <w:rPr>
          <w:rFonts w:ascii="Arial" w:hAnsi="Arial" w:cs="Arial"/>
          <w:b/>
          <w:bCs/>
          <w:sz w:val="22"/>
          <w:szCs w:val="22"/>
        </w:rPr>
        <w:t>C</w:t>
      </w:r>
      <w:r w:rsidR="00666D5E">
        <w:rPr>
          <w:rFonts w:ascii="Arial" w:hAnsi="Arial" w:cs="Arial"/>
          <w:sz w:val="22"/>
          <w:szCs w:val="22"/>
        </w:rPr>
        <w:t>)</w:t>
      </w:r>
      <w:r w:rsidR="004A39C5">
        <w:rPr>
          <w:rFonts w:ascii="Arial" w:hAnsi="Arial" w:cs="Arial"/>
          <w:sz w:val="22"/>
          <w:szCs w:val="22"/>
        </w:rPr>
        <w:t xml:space="preserve"> </w:t>
      </w:r>
      <w:r w:rsidR="00651E8F">
        <w:rPr>
          <w:rFonts w:ascii="Arial" w:hAnsi="Arial" w:cs="Arial"/>
          <w:sz w:val="22"/>
          <w:szCs w:val="22"/>
        </w:rPr>
        <w:t>Heatmaps of enrichment ratios of the microenvironment niches of LINE1-high tumor tissues (left) versus LINE1-low tumor tissues (right)</w:t>
      </w:r>
      <w:r w:rsidR="00666D5E">
        <w:rPr>
          <w:rFonts w:ascii="Arial" w:hAnsi="Arial" w:cs="Arial"/>
          <w:sz w:val="22"/>
          <w:szCs w:val="22"/>
        </w:rPr>
        <w:t xml:space="preserve">. </w:t>
      </w:r>
      <w:r w:rsidR="004A39C5">
        <w:rPr>
          <w:rFonts w:ascii="Arial" w:hAnsi="Arial" w:cs="Arial"/>
          <w:sz w:val="22"/>
          <w:szCs w:val="22"/>
        </w:rPr>
        <w:t>(</w:t>
      </w:r>
      <w:r w:rsidR="004A39C5" w:rsidRPr="004A39C5">
        <w:rPr>
          <w:rFonts w:ascii="Arial" w:hAnsi="Arial" w:cs="Arial"/>
          <w:b/>
          <w:bCs/>
          <w:sz w:val="22"/>
          <w:szCs w:val="22"/>
        </w:rPr>
        <w:t>D</w:t>
      </w:r>
      <w:r w:rsidR="004A39C5">
        <w:rPr>
          <w:rFonts w:ascii="Arial" w:hAnsi="Arial" w:cs="Arial"/>
          <w:sz w:val="22"/>
          <w:szCs w:val="22"/>
        </w:rPr>
        <w:t xml:space="preserve">) </w:t>
      </w:r>
      <w:commentRangeStart w:id="110"/>
      <w:commentRangeStart w:id="111"/>
      <w:r w:rsidR="00651E8F">
        <w:rPr>
          <w:rFonts w:ascii="Arial" w:hAnsi="Arial" w:cs="Arial"/>
          <w:sz w:val="22"/>
          <w:szCs w:val="22"/>
        </w:rPr>
        <w:t xml:space="preserve">Observed immune organization structure (red dashed vertical line) versus simulated random </w:t>
      </w:r>
      <w:proofErr w:type="spellStart"/>
      <w:r w:rsidR="00651E8F">
        <w:rPr>
          <w:rFonts w:ascii="Arial" w:hAnsi="Arial" w:cs="Arial"/>
          <w:sz w:val="22"/>
          <w:szCs w:val="22"/>
        </w:rPr>
        <w:t>distrubtion</w:t>
      </w:r>
      <w:proofErr w:type="spellEnd"/>
      <w:r w:rsidR="00651E8F">
        <w:rPr>
          <w:rFonts w:ascii="Arial" w:hAnsi="Arial" w:cs="Arial"/>
          <w:sz w:val="22"/>
          <w:szCs w:val="22"/>
        </w:rPr>
        <w:t xml:space="preserve"> of ______</w:t>
      </w:r>
      <w:commentRangeEnd w:id="110"/>
      <w:r w:rsidR="00651E8F">
        <w:rPr>
          <w:rStyle w:val="CommentReference"/>
          <w:rFonts w:asciiTheme="minorHAnsi" w:eastAsiaTheme="minorHAnsi" w:hAnsiTheme="minorHAnsi" w:cstheme="minorBidi"/>
          <w:kern w:val="2"/>
          <w14:ligatures w14:val="standardContextual"/>
        </w:rPr>
        <w:commentReference w:id="110"/>
      </w:r>
      <w:commentRangeEnd w:id="111"/>
      <w:r w:rsidR="00A91386">
        <w:rPr>
          <w:rStyle w:val="CommentReference"/>
          <w:rFonts w:asciiTheme="minorHAnsi" w:eastAsiaTheme="minorHAnsi" w:hAnsiTheme="minorHAnsi" w:cstheme="minorBidi"/>
          <w:kern w:val="2"/>
          <w14:ligatures w14:val="standardContextual"/>
        </w:rPr>
        <w:commentReference w:id="111"/>
      </w:r>
      <w:r w:rsidR="004A39C5">
        <w:rPr>
          <w:rFonts w:ascii="Arial" w:hAnsi="Arial" w:cs="Arial"/>
          <w:sz w:val="22"/>
          <w:szCs w:val="22"/>
        </w:rPr>
        <w:t>. (</w:t>
      </w:r>
      <w:r w:rsidR="004A39C5" w:rsidRPr="004A39C5">
        <w:rPr>
          <w:rFonts w:ascii="Arial" w:hAnsi="Arial" w:cs="Arial"/>
          <w:b/>
          <w:bCs/>
          <w:sz w:val="22"/>
          <w:szCs w:val="22"/>
        </w:rPr>
        <w:t>E</w:t>
      </w:r>
      <w:r w:rsidR="004A39C5">
        <w:rPr>
          <w:rFonts w:ascii="Arial" w:hAnsi="Arial" w:cs="Arial"/>
          <w:sz w:val="22"/>
          <w:szCs w:val="22"/>
        </w:rPr>
        <w:t xml:space="preserve">) </w:t>
      </w:r>
      <w:r w:rsidR="00651E8F">
        <w:rPr>
          <w:rFonts w:ascii="Arial" w:hAnsi="Arial" w:cs="Arial"/>
          <w:sz w:val="22"/>
          <w:szCs w:val="22"/>
        </w:rPr>
        <w:t>Representative images of LINE1-high (left two columns) versus LINE1-low (right two columns), with immune cells represented as red dots and all other cells as white dots (first row), with paired immunofluorescent images shown in the second row (red: CD45, yellow: keratin 8/18, blue: DAPI)</w:t>
      </w:r>
      <w:r w:rsidR="004A39C5">
        <w:rPr>
          <w:rFonts w:ascii="Arial" w:hAnsi="Arial" w:cs="Arial"/>
          <w:sz w:val="22"/>
          <w:szCs w:val="22"/>
        </w:rPr>
        <w:t>.</w:t>
      </w:r>
    </w:p>
    <w:p w14:paraId="5DCE0F46" w14:textId="77777777" w:rsidR="00307A28" w:rsidRDefault="00307A28" w:rsidP="002A4ADE">
      <w:pPr>
        <w:spacing w:line="480" w:lineRule="auto"/>
        <w:jc w:val="both"/>
        <w:rPr>
          <w:rFonts w:ascii="Arial" w:hAnsi="Arial" w:cs="Arial"/>
          <w:sz w:val="22"/>
          <w:szCs w:val="22"/>
        </w:rPr>
      </w:pPr>
    </w:p>
    <w:p w14:paraId="66663C0D" w14:textId="3E908218" w:rsidR="00307A28" w:rsidRDefault="00307A28" w:rsidP="002A4ADE">
      <w:pPr>
        <w:spacing w:line="480" w:lineRule="auto"/>
        <w:jc w:val="both"/>
        <w:rPr>
          <w:rFonts w:ascii="Arial" w:hAnsi="Arial" w:cs="Arial"/>
          <w:sz w:val="22"/>
          <w:szCs w:val="22"/>
        </w:rPr>
      </w:pPr>
      <w:r w:rsidRPr="00307A28">
        <w:rPr>
          <w:rFonts w:ascii="Arial" w:hAnsi="Arial" w:cs="Arial"/>
          <w:b/>
          <w:bCs/>
          <w:sz w:val="22"/>
          <w:szCs w:val="22"/>
        </w:rPr>
        <w:t>Figure 5. Validation of LINE-1 expression by RNA-ISH</w:t>
      </w:r>
      <w:r>
        <w:rPr>
          <w:rFonts w:ascii="Arial" w:hAnsi="Arial" w:cs="Arial"/>
          <w:sz w:val="22"/>
          <w:szCs w:val="22"/>
        </w:rPr>
        <w:t>. (</w:t>
      </w:r>
      <w:r w:rsidRPr="00307A28">
        <w:rPr>
          <w:rFonts w:ascii="Arial" w:hAnsi="Arial" w:cs="Arial"/>
          <w:b/>
          <w:bCs/>
          <w:sz w:val="22"/>
          <w:szCs w:val="22"/>
        </w:rPr>
        <w:t>A</w:t>
      </w:r>
      <w:r>
        <w:rPr>
          <w:rFonts w:ascii="Arial" w:hAnsi="Arial" w:cs="Arial"/>
          <w:sz w:val="22"/>
          <w:szCs w:val="22"/>
        </w:rPr>
        <w:t>) Representative LINE-1 RNA-ISH image. (</w:t>
      </w:r>
      <w:r w:rsidRPr="00307A28">
        <w:rPr>
          <w:rFonts w:ascii="Arial" w:hAnsi="Arial" w:cs="Arial"/>
          <w:b/>
          <w:bCs/>
          <w:sz w:val="22"/>
          <w:szCs w:val="22"/>
        </w:rPr>
        <w:t>B</w:t>
      </w:r>
      <w:r>
        <w:rPr>
          <w:rFonts w:ascii="Arial" w:hAnsi="Arial" w:cs="Arial"/>
          <w:sz w:val="22"/>
          <w:szCs w:val="22"/>
        </w:rPr>
        <w:t>) Plot of LINE1 RNA ISH quantitative expression in the “high” (upper tercile) group versus the “low” (bottom terciles) group. (</w:t>
      </w:r>
      <w:r w:rsidRPr="00307A28">
        <w:rPr>
          <w:rFonts w:ascii="Arial" w:hAnsi="Arial" w:cs="Arial"/>
          <w:b/>
          <w:bCs/>
          <w:sz w:val="22"/>
          <w:szCs w:val="22"/>
        </w:rPr>
        <w:t>C</w:t>
      </w:r>
      <w:r>
        <w:rPr>
          <w:rFonts w:ascii="Arial" w:hAnsi="Arial" w:cs="Arial"/>
          <w:sz w:val="22"/>
          <w:szCs w:val="22"/>
        </w:rPr>
        <w:t>) Correlation of HERV-H and HERV-K with LINE-1 expression by RNA-ISH. (</w:t>
      </w:r>
      <w:r w:rsidRPr="00307A28">
        <w:rPr>
          <w:rFonts w:ascii="Arial" w:hAnsi="Arial" w:cs="Arial"/>
          <w:b/>
          <w:bCs/>
          <w:sz w:val="22"/>
          <w:szCs w:val="22"/>
        </w:rPr>
        <w:t>D</w:t>
      </w:r>
      <w:r>
        <w:rPr>
          <w:rFonts w:ascii="Arial" w:hAnsi="Arial" w:cs="Arial"/>
          <w:sz w:val="22"/>
          <w:szCs w:val="22"/>
        </w:rPr>
        <w:t xml:space="preserve">) Kaplan-Meier overall survival analysis </w:t>
      </w:r>
      <w:r w:rsidR="005548F7">
        <w:rPr>
          <w:rFonts w:ascii="Arial" w:hAnsi="Arial" w:cs="Arial"/>
          <w:sz w:val="22"/>
          <w:szCs w:val="22"/>
        </w:rPr>
        <w:t>for patients with</w:t>
      </w:r>
      <w:r>
        <w:rPr>
          <w:rFonts w:ascii="Arial" w:hAnsi="Arial" w:cs="Arial"/>
          <w:sz w:val="22"/>
          <w:szCs w:val="22"/>
        </w:rPr>
        <w:t xml:space="preserve"> LINE1-high (red) versus LINE1-low (blue)</w:t>
      </w:r>
      <w:r w:rsidR="005548F7">
        <w:rPr>
          <w:rFonts w:ascii="Arial" w:hAnsi="Arial" w:cs="Arial"/>
          <w:sz w:val="22"/>
          <w:szCs w:val="22"/>
        </w:rPr>
        <w:t xml:space="preserve"> tumor tissues (p = 0.01 by </w:t>
      </w:r>
      <w:commentRangeStart w:id="112"/>
      <w:commentRangeStart w:id="113"/>
      <w:r w:rsidR="005548F7">
        <w:rPr>
          <w:rFonts w:ascii="Arial" w:hAnsi="Arial" w:cs="Arial"/>
          <w:sz w:val="22"/>
          <w:szCs w:val="22"/>
        </w:rPr>
        <w:t>log-rank test</w:t>
      </w:r>
      <w:commentRangeEnd w:id="112"/>
      <w:r w:rsidR="005548F7">
        <w:rPr>
          <w:rStyle w:val="CommentReference"/>
          <w:rFonts w:asciiTheme="minorHAnsi" w:eastAsiaTheme="minorHAnsi" w:hAnsiTheme="minorHAnsi" w:cstheme="minorBidi"/>
          <w:kern w:val="2"/>
          <w14:ligatures w14:val="standardContextual"/>
        </w:rPr>
        <w:commentReference w:id="112"/>
      </w:r>
      <w:commentRangeEnd w:id="113"/>
      <w:r w:rsidR="00836886">
        <w:rPr>
          <w:rStyle w:val="CommentReference"/>
          <w:rFonts w:asciiTheme="minorHAnsi" w:eastAsiaTheme="minorHAnsi" w:hAnsiTheme="minorHAnsi" w:cstheme="minorBidi"/>
          <w:kern w:val="2"/>
          <w14:ligatures w14:val="standardContextual"/>
        </w:rPr>
        <w:commentReference w:id="113"/>
      </w:r>
      <w:r w:rsidR="005548F7">
        <w:rPr>
          <w:rFonts w:ascii="Arial" w:hAnsi="Arial" w:cs="Arial"/>
          <w:sz w:val="22"/>
          <w:szCs w:val="22"/>
        </w:rPr>
        <w:t>).</w:t>
      </w:r>
    </w:p>
    <w:p w14:paraId="1B73C0CB" w14:textId="77777777" w:rsidR="002A4ADE" w:rsidRDefault="002A4ADE" w:rsidP="002A4ADE">
      <w:pPr>
        <w:spacing w:line="480" w:lineRule="auto"/>
        <w:jc w:val="both"/>
        <w:rPr>
          <w:rFonts w:ascii="Arial" w:hAnsi="Arial" w:cs="Arial"/>
          <w:b/>
          <w:bCs/>
          <w:sz w:val="22"/>
          <w:szCs w:val="22"/>
        </w:rPr>
      </w:pPr>
    </w:p>
    <w:p w14:paraId="489461D5" w14:textId="563D6EA2" w:rsidR="00BE5BD1" w:rsidRPr="00BE5BD1" w:rsidRDefault="00BE5BD1" w:rsidP="002A4ADE">
      <w:pPr>
        <w:pStyle w:val="ListParagraph"/>
        <w:spacing w:line="480" w:lineRule="auto"/>
        <w:ind w:left="0"/>
        <w:jc w:val="both"/>
        <w:rPr>
          <w:rFonts w:ascii="Arial" w:hAnsi="Arial" w:cs="Arial"/>
          <w:b/>
          <w:bCs/>
          <w:sz w:val="22"/>
          <w:szCs w:val="22"/>
        </w:rPr>
      </w:pPr>
    </w:p>
    <w:sectPr w:rsidR="00BE5BD1" w:rsidRPr="00BE5BD1" w:rsidSect="005E4275">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Nawrocki, Cole C." w:date="2025-05-24T13:09:00Z" w:initials="c">
    <w:p w14:paraId="0CED2420" w14:textId="77777777" w:rsidR="001C6843" w:rsidRDefault="001C6843" w:rsidP="001C6843">
      <w:r>
        <w:rPr>
          <w:rStyle w:val="CommentReference"/>
        </w:rPr>
        <w:annotationRef/>
      </w:r>
      <w:r>
        <w:rPr>
          <w:rFonts w:asciiTheme="minorHAnsi" w:eastAsiaTheme="minorHAnsi" w:hAnsiTheme="minorHAnsi" w:cstheme="minorBidi"/>
          <w:color w:val="000000"/>
          <w:kern w:val="2"/>
          <w:sz w:val="20"/>
          <w:szCs w:val="20"/>
          <w14:ligatures w14:val="standardContextual"/>
        </w:rPr>
        <w:t>“LINE-1” or “LINE1” ? I just point it out because the title has LINE1 and so do the figures</w:t>
      </w:r>
    </w:p>
  </w:comment>
  <w:comment w:id="11" w:author="Nawrocki, Cole C." w:date="2025-05-24T13:23:00Z" w:initials="c">
    <w:p w14:paraId="1934C4E3" w14:textId="77777777" w:rsidR="009221E5" w:rsidRDefault="009221E5" w:rsidP="009221E5">
      <w:r>
        <w:rPr>
          <w:rStyle w:val="CommentReference"/>
        </w:rPr>
        <w:annotationRef/>
      </w:r>
      <w:r>
        <w:rPr>
          <w:rFonts w:asciiTheme="minorHAnsi" w:eastAsiaTheme="minorHAnsi" w:hAnsiTheme="minorHAnsi" w:cstheme="minorBidi"/>
          <w:color w:val="000000"/>
          <w:kern w:val="2"/>
          <w:sz w:val="20"/>
          <w:szCs w:val="20"/>
          <w14:ligatures w14:val="standardContextual"/>
        </w:rPr>
        <w:t>I do not think we ended up looking at IHC.</w:t>
      </w:r>
    </w:p>
  </w:comment>
  <w:comment w:id="12" w:author="Nawrocki, Cole C." w:date="2025-05-24T13:20:00Z" w:initials="c">
    <w:p w14:paraId="7A65DCB3" w14:textId="31D46D02" w:rsidR="0077349C" w:rsidRDefault="0077349C" w:rsidP="0077349C">
      <w:r>
        <w:rPr>
          <w:rStyle w:val="CommentReference"/>
        </w:rPr>
        <w:annotationRef/>
      </w:r>
      <w:r>
        <w:rPr>
          <w:rFonts w:asciiTheme="minorHAnsi" w:eastAsiaTheme="minorHAnsi" w:hAnsiTheme="minorHAnsi" w:cstheme="minorBidi"/>
          <w:color w:val="000000"/>
          <w:kern w:val="2"/>
          <w:sz w:val="20"/>
          <w:szCs w:val="20"/>
          <w14:ligatures w14:val="standardContextual"/>
        </w:rPr>
        <w:t xml:space="preserve">Same thing: “HERV-K” or just “HERVK” ? </w:t>
      </w:r>
    </w:p>
  </w:comment>
  <w:comment w:id="13" w:author="Nawrocki, Cole C." w:date="2025-05-24T13:22:00Z" w:initials="c">
    <w:p w14:paraId="28812163" w14:textId="77777777" w:rsidR="00F45052" w:rsidRDefault="00F45052" w:rsidP="00F45052">
      <w:r>
        <w:rPr>
          <w:rStyle w:val="CommentReference"/>
        </w:rPr>
        <w:annotationRef/>
      </w:r>
      <w:r>
        <w:rPr>
          <w:rFonts w:asciiTheme="minorHAnsi" w:eastAsiaTheme="minorHAnsi" w:hAnsiTheme="minorHAnsi" w:cstheme="minorBidi"/>
          <w:kern w:val="2"/>
          <w:sz w:val="20"/>
          <w:szCs w:val="20"/>
          <w14:ligatures w14:val="standardContextual"/>
        </w:rPr>
        <w:t>I had a sentence about this in my methods. We can delete my sentence, since you already mentioned it here. In fact, maybe we do not need my little paragraph on ISH quantification at all.</w:t>
      </w:r>
    </w:p>
  </w:comment>
  <w:comment w:id="14" w:author="Franses, Joseph [BSD]" w:date="2025-04-17T15:42:00Z" w:initials="JF">
    <w:p w14:paraId="477EECBD" w14:textId="425074A0" w:rsidR="00452CAF" w:rsidRDefault="00F80FB4" w:rsidP="00452CAF">
      <w:r>
        <w:rPr>
          <w:rStyle w:val="CommentReference"/>
        </w:rPr>
        <w:annotationRef/>
      </w:r>
      <w:r w:rsidR="00452CAF">
        <w:rPr>
          <w:rFonts w:asciiTheme="minorHAnsi" w:eastAsiaTheme="minorHAnsi" w:hAnsiTheme="minorHAnsi" w:cstheme="minorBidi"/>
          <w:kern w:val="2"/>
          <w:sz w:val="20"/>
          <w:szCs w:val="20"/>
          <w14:ligatures w14:val="standardContextual"/>
        </w:rPr>
        <w:t>Cole: Please input your comp bio methods here</w:t>
      </w:r>
    </w:p>
  </w:comment>
  <w:comment w:id="15" w:author="Nawrocki, Cole C." w:date="2025-05-24T13:08:00Z" w:initials="c">
    <w:p w14:paraId="2DBB26C1" w14:textId="77777777" w:rsidR="00A91386" w:rsidRDefault="00A91386" w:rsidP="00A91386">
      <w:r>
        <w:rPr>
          <w:rStyle w:val="CommentReference"/>
        </w:rPr>
        <w:annotationRef/>
      </w:r>
      <w:r>
        <w:rPr>
          <w:rFonts w:asciiTheme="minorHAnsi" w:eastAsiaTheme="minorHAnsi" w:hAnsiTheme="minorHAnsi" w:cstheme="minorBidi"/>
          <w:color w:val="000000"/>
          <w:kern w:val="2"/>
          <w:sz w:val="20"/>
          <w:szCs w:val="20"/>
          <w14:ligatures w14:val="standardContextual"/>
        </w:rPr>
        <w:t>See updated methods</w:t>
      </w:r>
    </w:p>
  </w:comment>
  <w:comment w:id="29" w:author="Nawrocki, Cole C." w:date="2025-05-24T13:42:00Z" w:initials="c">
    <w:p w14:paraId="79136CD9" w14:textId="77777777" w:rsidR="00406BB9" w:rsidRDefault="00406BB9" w:rsidP="00406BB9">
      <w:r>
        <w:rPr>
          <w:rStyle w:val="CommentReference"/>
        </w:rPr>
        <w:annotationRef/>
      </w:r>
      <w:r>
        <w:rPr>
          <w:rFonts w:asciiTheme="minorHAnsi" w:eastAsiaTheme="minorHAnsi" w:hAnsiTheme="minorHAnsi" w:cstheme="minorBidi"/>
          <w:color w:val="000000"/>
          <w:kern w:val="2"/>
          <w:sz w:val="20"/>
          <w:szCs w:val="20"/>
          <w14:ligatures w14:val="standardContextual"/>
        </w:rPr>
        <w:t xml:space="preserve">Maybe this is where it makes sense to cite Patrick Danaher’s cLN paper in Science Translation Medicine. I stole the approach to identifying genes for visualization from that paper’s methods. The DOI is in the footnotes of my methods document. </w:t>
      </w:r>
    </w:p>
  </w:comment>
  <w:comment w:id="43" w:author="Nawrocki, Cole C." w:date="2025-05-24T13:49:00Z" w:initials="c">
    <w:p w14:paraId="5C1DA0DD" w14:textId="77777777" w:rsidR="00433A95" w:rsidRDefault="00440F51" w:rsidP="00433A95">
      <w:r>
        <w:rPr>
          <w:rStyle w:val="CommentReference"/>
        </w:rPr>
        <w:annotationRef/>
      </w:r>
      <w:r w:rsidR="00433A95">
        <w:rPr>
          <w:rFonts w:asciiTheme="minorHAnsi" w:eastAsiaTheme="minorHAnsi" w:hAnsiTheme="minorHAnsi" w:cstheme="minorBidi"/>
          <w:kern w:val="2"/>
          <w:sz w:val="20"/>
          <w:szCs w:val="20"/>
          <w14:ligatures w14:val="standardContextual"/>
        </w:rPr>
        <w:t>And then this could be where it makes sense to cite Linda and Jon Chen’s paper. Up to you, of course. This would avoid adding a citation for the presto-GLMM package in my methods.</w:t>
      </w:r>
    </w:p>
  </w:comment>
  <w:comment w:id="49" w:author="Nawrocki, Cole C." w:date="2025-05-24T13:57:00Z" w:initials="c">
    <w:p w14:paraId="2A752FBF" w14:textId="77777777" w:rsidR="00D41127" w:rsidRDefault="00D41127" w:rsidP="00D41127">
      <w:r>
        <w:rPr>
          <w:rStyle w:val="CommentReference"/>
        </w:rPr>
        <w:annotationRef/>
      </w:r>
      <w:r>
        <w:rPr>
          <w:rFonts w:asciiTheme="minorHAnsi" w:eastAsiaTheme="minorHAnsi" w:hAnsiTheme="minorHAnsi" w:cstheme="minorBidi"/>
          <w:color w:val="000000"/>
          <w:kern w:val="2"/>
          <w:sz w:val="20"/>
          <w:szCs w:val="20"/>
          <w14:ligatures w14:val="standardContextual"/>
        </w:rPr>
        <w:t>Mention SERPINA3, since I showed it in the figure?</w:t>
      </w:r>
    </w:p>
  </w:comment>
  <w:comment w:id="51" w:author="Nawrocki, Cole C." w:date="2025-05-24T14:00:00Z" w:initials="c">
    <w:p w14:paraId="2CD38378" w14:textId="77777777" w:rsidR="00540533" w:rsidRDefault="00540533" w:rsidP="00540533">
      <w:r>
        <w:rPr>
          <w:rStyle w:val="CommentReference"/>
        </w:rPr>
        <w:annotationRef/>
      </w:r>
      <w:r>
        <w:rPr>
          <w:rFonts w:asciiTheme="minorHAnsi" w:eastAsiaTheme="minorHAnsi" w:hAnsiTheme="minorHAnsi" w:cstheme="minorBidi"/>
          <w:color w:val="000000"/>
          <w:kern w:val="2"/>
          <w:sz w:val="20"/>
          <w:szCs w:val="20"/>
          <w14:ligatures w14:val="standardContextual"/>
        </w:rPr>
        <w:t>Maybe do not cite this paper here. I ended up changing the methods to align with Varrone et al. 2023 (DOI in my methods document).</w:t>
      </w:r>
    </w:p>
  </w:comment>
  <w:comment w:id="107" w:author="Nawrocki, Cole C." w:date="2025-05-24T14:32:00Z" w:initials="c">
    <w:p w14:paraId="5102292E" w14:textId="77777777" w:rsidR="007445A7" w:rsidRDefault="007445A7" w:rsidP="007445A7">
      <w:r>
        <w:rPr>
          <w:rStyle w:val="CommentReference"/>
        </w:rPr>
        <w:annotationRef/>
      </w:r>
      <w:r>
        <w:rPr>
          <w:rFonts w:asciiTheme="minorHAnsi" w:eastAsiaTheme="minorHAnsi" w:hAnsiTheme="minorHAnsi" w:cstheme="minorBidi"/>
          <w:color w:val="000000"/>
          <w:kern w:val="2"/>
          <w:sz w:val="20"/>
          <w:szCs w:val="20"/>
          <w14:ligatures w14:val="standardContextual"/>
        </w:rPr>
        <w:t>Note that I put the scripts on GitHub (link is in my methods document)</w:t>
      </w:r>
    </w:p>
  </w:comment>
  <w:comment w:id="108" w:author="Franses, Joseph [BSD]" w:date="2025-04-29T16:05:00Z" w:initials="JF">
    <w:p w14:paraId="1C8C7FCD" w14:textId="6B78C468" w:rsidR="002A4ADE" w:rsidRDefault="002A4ADE" w:rsidP="002A4ADE">
      <w:r>
        <w:rPr>
          <w:rStyle w:val="CommentReference"/>
        </w:rPr>
        <w:annotationRef/>
      </w:r>
      <w:r>
        <w:rPr>
          <w:rFonts w:asciiTheme="minorHAnsi" w:eastAsiaTheme="minorHAnsi" w:hAnsiTheme="minorHAnsi" w:cstheme="minorBidi"/>
          <w:color w:val="000000"/>
          <w:kern w:val="2"/>
          <w:sz w:val="20"/>
          <w:szCs w:val="20"/>
          <w14:ligatures w14:val="standardContextual"/>
        </w:rPr>
        <w:t>Would be good to have this with 2 columns of #s instead of 1: first column for the CosMx cohort and 2nd for the overall (RNA ISH) cohort</w:t>
      </w:r>
    </w:p>
  </w:comment>
  <w:comment w:id="109" w:author="Nawrocki, Cole C." w:date="2025-05-24T13:08:00Z" w:initials="c">
    <w:p w14:paraId="3A3C7F40" w14:textId="77777777" w:rsidR="00A91386" w:rsidRDefault="00A91386" w:rsidP="00A91386">
      <w:r>
        <w:rPr>
          <w:rStyle w:val="CommentReference"/>
        </w:rPr>
        <w:annotationRef/>
      </w:r>
      <w:r>
        <w:rPr>
          <w:rFonts w:asciiTheme="minorHAnsi" w:eastAsiaTheme="minorHAnsi" w:hAnsiTheme="minorHAnsi" w:cstheme="minorBidi"/>
          <w:color w:val="000000"/>
          <w:kern w:val="2"/>
          <w:sz w:val="20"/>
          <w:szCs w:val="20"/>
          <w14:ligatures w14:val="standardContextual"/>
        </w:rPr>
        <w:t>DT did this</w:t>
      </w:r>
    </w:p>
  </w:comment>
  <w:comment w:id="110" w:author="Franses, Joseph [BSD]" w:date="2025-05-22T22:12:00Z" w:initials="JF">
    <w:p w14:paraId="784F830B" w14:textId="70B962A0" w:rsidR="00651E8F" w:rsidRDefault="00651E8F" w:rsidP="00651E8F">
      <w:r>
        <w:rPr>
          <w:rStyle w:val="CommentReference"/>
        </w:rPr>
        <w:annotationRef/>
      </w:r>
      <w:r>
        <w:rPr>
          <w:rFonts w:asciiTheme="minorHAnsi" w:eastAsiaTheme="minorHAnsi" w:hAnsiTheme="minorHAnsi" w:cstheme="minorBidi"/>
          <w:color w:val="000000"/>
          <w:kern w:val="2"/>
          <w:sz w:val="20"/>
          <w:szCs w:val="20"/>
          <w14:ligatures w14:val="standardContextual"/>
        </w:rPr>
        <w:t>Cole please clarify here</w:t>
      </w:r>
    </w:p>
  </w:comment>
  <w:comment w:id="111" w:author="Nawrocki, Cole C." w:date="2025-05-24T13:08:00Z" w:initials="c">
    <w:p w14:paraId="3FD96F4E" w14:textId="77777777" w:rsidR="00A91386" w:rsidRDefault="00A91386" w:rsidP="00A91386">
      <w:r>
        <w:rPr>
          <w:rStyle w:val="CommentReference"/>
        </w:rPr>
        <w:annotationRef/>
      </w:r>
      <w:r>
        <w:rPr>
          <w:rFonts w:asciiTheme="minorHAnsi" w:eastAsiaTheme="minorHAnsi" w:hAnsiTheme="minorHAnsi" w:cstheme="minorBidi"/>
          <w:color w:val="000000"/>
          <w:kern w:val="2"/>
          <w:sz w:val="20"/>
          <w:szCs w:val="20"/>
          <w14:ligatures w14:val="standardContextual"/>
        </w:rPr>
        <w:t>See updated legends</w:t>
      </w:r>
    </w:p>
  </w:comment>
  <w:comment w:id="112" w:author="Franses, Joseph [BSD]" w:date="2025-05-22T22:18:00Z" w:initials="JF">
    <w:p w14:paraId="48DBB300" w14:textId="2820C8B7" w:rsidR="005548F7" w:rsidRDefault="005548F7" w:rsidP="005548F7">
      <w:r>
        <w:rPr>
          <w:rStyle w:val="CommentReference"/>
        </w:rPr>
        <w:annotationRef/>
      </w:r>
      <w:r>
        <w:rPr>
          <w:rFonts w:asciiTheme="minorHAnsi" w:eastAsiaTheme="minorHAnsi" w:hAnsiTheme="minorHAnsi" w:cstheme="minorBidi"/>
          <w:color w:val="000000"/>
          <w:kern w:val="2"/>
          <w:sz w:val="20"/>
          <w:szCs w:val="20"/>
          <w14:ligatures w14:val="standardContextual"/>
        </w:rPr>
        <w:t>Cole please confirm that this is the right test.</w:t>
      </w:r>
    </w:p>
  </w:comment>
  <w:comment w:id="113" w:author="Nawrocki, Cole C." w:date="2025-05-24T13:07:00Z" w:initials="c">
    <w:p w14:paraId="45AD4850" w14:textId="77777777" w:rsidR="00836886" w:rsidRDefault="00836886" w:rsidP="00836886">
      <w:r>
        <w:rPr>
          <w:rStyle w:val="CommentReference"/>
        </w:rPr>
        <w:annotationRef/>
      </w:r>
      <w:r>
        <w:rPr>
          <w:rFonts w:asciiTheme="minorHAnsi" w:eastAsiaTheme="minorHAnsi" w:hAnsiTheme="minorHAnsi" w:cstheme="minorBidi"/>
          <w:color w:val="000000"/>
          <w:kern w:val="2"/>
          <w:sz w:val="20"/>
          <w:szCs w:val="20"/>
          <w14:ligatures w14:val="standardContextual"/>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ED2420" w15:done="0"/>
  <w15:commentEx w15:paraId="1934C4E3" w15:done="0"/>
  <w15:commentEx w15:paraId="7A65DCB3" w15:done="0"/>
  <w15:commentEx w15:paraId="28812163" w15:done="0"/>
  <w15:commentEx w15:paraId="477EECBD" w15:done="0"/>
  <w15:commentEx w15:paraId="2DBB26C1" w15:paraIdParent="477EECBD" w15:done="0"/>
  <w15:commentEx w15:paraId="79136CD9" w15:done="0"/>
  <w15:commentEx w15:paraId="5C1DA0DD" w15:done="0"/>
  <w15:commentEx w15:paraId="2A752FBF" w15:done="0"/>
  <w15:commentEx w15:paraId="2CD38378" w15:done="0"/>
  <w15:commentEx w15:paraId="5102292E" w15:done="0"/>
  <w15:commentEx w15:paraId="1C8C7FCD" w15:done="0"/>
  <w15:commentEx w15:paraId="3A3C7F40" w15:paraIdParent="1C8C7FCD" w15:done="0"/>
  <w15:commentEx w15:paraId="784F830B" w15:done="0"/>
  <w15:commentEx w15:paraId="3FD96F4E" w15:paraIdParent="784F830B" w15:done="0"/>
  <w15:commentEx w15:paraId="48DBB300" w15:done="0"/>
  <w15:commentEx w15:paraId="45AD4850" w15:paraIdParent="48DBB3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402236" w16cex:dateUtc="2025-05-24T17:09:00Z"/>
  <w16cex:commentExtensible w16cex:durableId="17ED3A80" w16cex:dateUtc="2025-05-24T17:23:00Z"/>
  <w16cex:commentExtensible w16cex:durableId="2FC6F2DD" w16cex:dateUtc="2025-05-24T17:20:00Z"/>
  <w16cex:commentExtensible w16cex:durableId="44CEDB49" w16cex:dateUtc="2025-05-24T17:22:00Z"/>
  <w16cex:commentExtensible w16cex:durableId="4DC0B53D" w16cex:dateUtc="2025-04-17T20:42:00Z"/>
  <w16cex:commentExtensible w16cex:durableId="58E802D3" w16cex:dateUtc="2025-05-24T17:08:00Z"/>
  <w16cex:commentExtensible w16cex:durableId="12A1CC88" w16cex:dateUtc="2025-05-24T17:42:00Z"/>
  <w16cex:commentExtensible w16cex:durableId="274B4EDA" w16cex:dateUtc="2025-05-24T17:49:00Z"/>
  <w16cex:commentExtensible w16cex:durableId="5CBC4A3E" w16cex:dateUtc="2025-05-24T17:57:00Z"/>
  <w16cex:commentExtensible w16cex:durableId="307F5A90" w16cex:dateUtc="2025-05-24T18:00:00Z"/>
  <w16cex:commentExtensible w16cex:durableId="2CD08C24" w16cex:dateUtc="2025-05-24T18:32:00Z"/>
  <w16cex:commentExtensible w16cex:durableId="31EB5D20" w16cex:dateUtc="2025-04-29T21:05:00Z"/>
  <w16cex:commentExtensible w16cex:durableId="36F8776A" w16cex:dateUtc="2025-05-24T17:08:00Z"/>
  <w16cex:commentExtensible w16cex:durableId="459CA4A6" w16cex:dateUtc="2025-05-23T03:12:00Z"/>
  <w16cex:commentExtensible w16cex:durableId="49BE67B8" w16cex:dateUtc="2025-05-24T17:08:00Z"/>
  <w16cex:commentExtensible w16cex:durableId="50C5D2B5" w16cex:dateUtc="2025-05-23T03:18:00Z"/>
  <w16cex:commentExtensible w16cex:durableId="4667ED76" w16cex:dateUtc="2025-05-24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ED2420" w16cid:durableId="04402236"/>
  <w16cid:commentId w16cid:paraId="1934C4E3" w16cid:durableId="17ED3A80"/>
  <w16cid:commentId w16cid:paraId="7A65DCB3" w16cid:durableId="2FC6F2DD"/>
  <w16cid:commentId w16cid:paraId="28812163" w16cid:durableId="44CEDB49"/>
  <w16cid:commentId w16cid:paraId="477EECBD" w16cid:durableId="4DC0B53D"/>
  <w16cid:commentId w16cid:paraId="2DBB26C1" w16cid:durableId="58E802D3"/>
  <w16cid:commentId w16cid:paraId="79136CD9" w16cid:durableId="12A1CC88"/>
  <w16cid:commentId w16cid:paraId="5C1DA0DD" w16cid:durableId="274B4EDA"/>
  <w16cid:commentId w16cid:paraId="2A752FBF" w16cid:durableId="5CBC4A3E"/>
  <w16cid:commentId w16cid:paraId="2CD38378" w16cid:durableId="307F5A90"/>
  <w16cid:commentId w16cid:paraId="5102292E" w16cid:durableId="2CD08C24"/>
  <w16cid:commentId w16cid:paraId="1C8C7FCD" w16cid:durableId="31EB5D20"/>
  <w16cid:commentId w16cid:paraId="3A3C7F40" w16cid:durableId="36F8776A"/>
  <w16cid:commentId w16cid:paraId="784F830B" w16cid:durableId="459CA4A6"/>
  <w16cid:commentId w16cid:paraId="3FD96F4E" w16cid:durableId="49BE67B8"/>
  <w16cid:commentId w16cid:paraId="48DBB300" w16cid:durableId="50C5D2B5"/>
  <w16cid:commentId w16cid:paraId="45AD4850" w16cid:durableId="4667ED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33CCC" w14:textId="77777777" w:rsidR="00FC1094" w:rsidRDefault="00FC1094" w:rsidP="00146F19">
      <w:r>
        <w:separator/>
      </w:r>
    </w:p>
  </w:endnote>
  <w:endnote w:type="continuationSeparator" w:id="0">
    <w:p w14:paraId="3907963F" w14:textId="77777777" w:rsidR="00FC1094" w:rsidRDefault="00FC1094" w:rsidP="0014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715205"/>
      <w:docPartObj>
        <w:docPartGallery w:val="Page Numbers (Bottom of Page)"/>
        <w:docPartUnique/>
      </w:docPartObj>
    </w:sdtPr>
    <w:sdtEndPr>
      <w:rPr>
        <w:rStyle w:val="PageNumber"/>
      </w:rPr>
    </w:sdtEndPr>
    <w:sdtContent>
      <w:p w14:paraId="7B702455" w14:textId="6E0ECF50" w:rsidR="00A24A26" w:rsidRDefault="00A24A26" w:rsidP="00F316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F042B">
          <w:rPr>
            <w:rStyle w:val="PageNumber"/>
            <w:noProof/>
          </w:rPr>
          <w:t>8</w:t>
        </w:r>
        <w:r>
          <w:rPr>
            <w:rStyle w:val="PageNumber"/>
          </w:rPr>
          <w:fldChar w:fldCharType="end"/>
        </w:r>
      </w:p>
    </w:sdtContent>
  </w:sdt>
  <w:p w14:paraId="45181B83" w14:textId="77777777" w:rsidR="00A24A26" w:rsidRDefault="00A24A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22"/>
        <w:szCs w:val="22"/>
      </w:rPr>
      <w:id w:val="1266655487"/>
      <w:docPartObj>
        <w:docPartGallery w:val="Page Numbers (Bottom of Page)"/>
        <w:docPartUnique/>
      </w:docPartObj>
    </w:sdtPr>
    <w:sdtEndPr>
      <w:rPr>
        <w:rStyle w:val="PageNumber"/>
      </w:rPr>
    </w:sdtEndPr>
    <w:sdtContent>
      <w:p w14:paraId="799E468E" w14:textId="79F4F990" w:rsidR="00A24A26" w:rsidRPr="00A24A26" w:rsidRDefault="00A24A26" w:rsidP="00F31684">
        <w:pPr>
          <w:pStyle w:val="Footer"/>
          <w:framePr w:wrap="none" w:vAnchor="text" w:hAnchor="margin" w:xAlign="center" w:y="1"/>
          <w:rPr>
            <w:rStyle w:val="PageNumber"/>
            <w:rFonts w:ascii="Arial" w:hAnsi="Arial" w:cs="Arial"/>
            <w:sz w:val="22"/>
            <w:szCs w:val="22"/>
          </w:rPr>
        </w:pPr>
        <w:r w:rsidRPr="00A24A26">
          <w:rPr>
            <w:rStyle w:val="PageNumber"/>
            <w:rFonts w:ascii="Arial" w:hAnsi="Arial" w:cs="Arial"/>
            <w:sz w:val="22"/>
            <w:szCs w:val="22"/>
          </w:rPr>
          <w:fldChar w:fldCharType="begin"/>
        </w:r>
        <w:r w:rsidRPr="00A24A26">
          <w:rPr>
            <w:rStyle w:val="PageNumber"/>
            <w:rFonts w:ascii="Arial" w:hAnsi="Arial" w:cs="Arial"/>
            <w:sz w:val="22"/>
            <w:szCs w:val="22"/>
          </w:rPr>
          <w:instrText xml:space="preserve"> PAGE </w:instrText>
        </w:r>
        <w:r w:rsidRPr="00A24A26">
          <w:rPr>
            <w:rStyle w:val="PageNumber"/>
            <w:rFonts w:ascii="Arial" w:hAnsi="Arial" w:cs="Arial"/>
            <w:sz w:val="22"/>
            <w:szCs w:val="22"/>
          </w:rPr>
          <w:fldChar w:fldCharType="separate"/>
        </w:r>
        <w:r w:rsidRPr="00A24A26">
          <w:rPr>
            <w:rStyle w:val="PageNumber"/>
            <w:rFonts w:ascii="Arial" w:hAnsi="Arial" w:cs="Arial"/>
            <w:noProof/>
            <w:sz w:val="22"/>
            <w:szCs w:val="22"/>
          </w:rPr>
          <w:t>4</w:t>
        </w:r>
        <w:r w:rsidRPr="00A24A26">
          <w:rPr>
            <w:rStyle w:val="PageNumber"/>
            <w:rFonts w:ascii="Arial" w:hAnsi="Arial" w:cs="Arial"/>
            <w:sz w:val="22"/>
            <w:szCs w:val="22"/>
          </w:rPr>
          <w:fldChar w:fldCharType="end"/>
        </w:r>
      </w:p>
    </w:sdtContent>
  </w:sdt>
  <w:p w14:paraId="77B4FEE4" w14:textId="77777777" w:rsidR="00A24A26" w:rsidRDefault="00A24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C0FC9" w14:textId="77777777" w:rsidR="00FC1094" w:rsidRDefault="00FC1094" w:rsidP="00146F19">
      <w:r>
        <w:separator/>
      </w:r>
    </w:p>
  </w:footnote>
  <w:footnote w:type="continuationSeparator" w:id="0">
    <w:p w14:paraId="5B71A35D" w14:textId="77777777" w:rsidR="00FC1094" w:rsidRDefault="00FC1094" w:rsidP="00146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6E8"/>
    <w:multiLevelType w:val="hybridMultilevel"/>
    <w:tmpl w:val="849E0456"/>
    <w:lvl w:ilvl="0" w:tplc="BCC085EE">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53722"/>
    <w:multiLevelType w:val="hybridMultilevel"/>
    <w:tmpl w:val="C4E6237E"/>
    <w:lvl w:ilvl="0" w:tplc="59F0B008">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60C79"/>
    <w:multiLevelType w:val="hybridMultilevel"/>
    <w:tmpl w:val="099E438E"/>
    <w:lvl w:ilvl="0" w:tplc="FFFFFFFF">
      <w:start w:val="1"/>
      <w:numFmt w:val="upperLetter"/>
      <w:lvlText w:val="%1."/>
      <w:lvlJc w:val="left"/>
      <w:pPr>
        <w:ind w:left="720" w:hanging="360"/>
      </w:pPr>
      <w:rPr>
        <w:rFonts w:ascii="Arial" w:eastAsiaTheme="minorHAnsi" w:hAnsi="Arial" w:cs="Arial"/>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BC502B"/>
    <w:multiLevelType w:val="hybridMultilevel"/>
    <w:tmpl w:val="86DC161E"/>
    <w:lvl w:ilvl="0" w:tplc="D0F036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B0B0E"/>
    <w:multiLevelType w:val="hybridMultilevel"/>
    <w:tmpl w:val="6456BCB2"/>
    <w:lvl w:ilvl="0" w:tplc="D0F0361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780EB4"/>
    <w:multiLevelType w:val="hybridMultilevel"/>
    <w:tmpl w:val="673037CA"/>
    <w:lvl w:ilvl="0" w:tplc="D0F036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C3EF4"/>
    <w:multiLevelType w:val="hybridMultilevel"/>
    <w:tmpl w:val="55F036D4"/>
    <w:lvl w:ilvl="0" w:tplc="944EFFF0">
      <w:start w:val="1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82F06"/>
    <w:multiLevelType w:val="hybridMultilevel"/>
    <w:tmpl w:val="405A0D76"/>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F6275"/>
    <w:multiLevelType w:val="hybridMultilevel"/>
    <w:tmpl w:val="F2F43E90"/>
    <w:lvl w:ilvl="0" w:tplc="D0F03614">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AF61B2"/>
    <w:multiLevelType w:val="hybridMultilevel"/>
    <w:tmpl w:val="509C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C54A20"/>
    <w:multiLevelType w:val="hybridMultilevel"/>
    <w:tmpl w:val="224C2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8358A"/>
    <w:multiLevelType w:val="hybridMultilevel"/>
    <w:tmpl w:val="099E438E"/>
    <w:lvl w:ilvl="0" w:tplc="0950B616">
      <w:start w:val="1"/>
      <w:numFmt w:val="upperLetter"/>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C661D"/>
    <w:multiLevelType w:val="hybridMultilevel"/>
    <w:tmpl w:val="6D30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17024"/>
    <w:multiLevelType w:val="hybridMultilevel"/>
    <w:tmpl w:val="F782B8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52A62"/>
    <w:multiLevelType w:val="hybridMultilevel"/>
    <w:tmpl w:val="BFAE1F2C"/>
    <w:lvl w:ilvl="0" w:tplc="F790E53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EB691D"/>
    <w:multiLevelType w:val="hybridMultilevel"/>
    <w:tmpl w:val="8222D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47B87"/>
    <w:multiLevelType w:val="hybridMultilevel"/>
    <w:tmpl w:val="16180DD6"/>
    <w:lvl w:ilvl="0" w:tplc="D7AA16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319A8"/>
    <w:multiLevelType w:val="hybridMultilevel"/>
    <w:tmpl w:val="15305866"/>
    <w:lvl w:ilvl="0" w:tplc="0409000F">
      <w:start w:val="29"/>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882980590">
    <w:abstractNumId w:val="11"/>
  </w:num>
  <w:num w:numId="2" w16cid:durableId="728306552">
    <w:abstractNumId w:val="0"/>
  </w:num>
  <w:num w:numId="3" w16cid:durableId="1565212598">
    <w:abstractNumId w:val="12"/>
  </w:num>
  <w:num w:numId="4" w16cid:durableId="865756633">
    <w:abstractNumId w:val="13"/>
  </w:num>
  <w:num w:numId="5" w16cid:durableId="575169597">
    <w:abstractNumId w:val="4"/>
  </w:num>
  <w:num w:numId="6" w16cid:durableId="423957575">
    <w:abstractNumId w:val="5"/>
  </w:num>
  <w:num w:numId="7" w16cid:durableId="787814900">
    <w:abstractNumId w:val="2"/>
  </w:num>
  <w:num w:numId="8" w16cid:durableId="516506766">
    <w:abstractNumId w:val="8"/>
  </w:num>
  <w:num w:numId="9" w16cid:durableId="1936938516">
    <w:abstractNumId w:val="10"/>
  </w:num>
  <w:num w:numId="10" w16cid:durableId="871457679">
    <w:abstractNumId w:val="3"/>
  </w:num>
  <w:num w:numId="11" w16cid:durableId="1977056313">
    <w:abstractNumId w:val="14"/>
  </w:num>
  <w:num w:numId="12" w16cid:durableId="649404489">
    <w:abstractNumId w:val="9"/>
  </w:num>
  <w:num w:numId="13" w16cid:durableId="657658978">
    <w:abstractNumId w:val="7"/>
  </w:num>
  <w:num w:numId="14" w16cid:durableId="1682584805">
    <w:abstractNumId w:val="15"/>
  </w:num>
  <w:num w:numId="15" w16cid:durableId="480461714">
    <w:abstractNumId w:val="17"/>
  </w:num>
  <w:num w:numId="16" w16cid:durableId="75906538">
    <w:abstractNumId w:val="16"/>
  </w:num>
  <w:num w:numId="17" w16cid:durableId="1898709543">
    <w:abstractNumId w:val="6"/>
  </w:num>
  <w:num w:numId="18" w16cid:durableId="6539194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wrocki, Cole C.">
    <w15:presenceInfo w15:providerId="AD" w15:userId="S::ccnawrocki@mgb.org::48edcad4-95ce-4956-801e-783b4ac4330c"/>
  </w15:person>
  <w15:person w15:author="Franses, Joseph [BSD]">
    <w15:presenceInfo w15:providerId="AD" w15:userId="S::jfranses@uchicagomedicine.org::ceaf3519-a43d-4a40-8926-703eb6075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Clinical Cancer Researc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xvxzp5udswx8etd04pvepdspd5zddtzad9&quot;&gt;JWF_ERElab Copy&lt;record-ids&gt;&lt;item&gt;2765&lt;/item&gt;&lt;item&gt;2766&lt;/item&gt;&lt;item&gt;2767&lt;/item&gt;&lt;item&gt;2768&lt;/item&gt;&lt;item&gt;2770&lt;/item&gt;&lt;item&gt;2771&lt;/item&gt;&lt;item&gt;2772&lt;/item&gt;&lt;item&gt;2775&lt;/item&gt;&lt;item&gt;2776&lt;/item&gt;&lt;item&gt;2778&lt;/item&gt;&lt;item&gt;2779&lt;/item&gt;&lt;item&gt;2797&lt;/item&gt;&lt;item&gt;2798&lt;/item&gt;&lt;item&gt;2799&lt;/item&gt;&lt;item&gt;2800&lt;/item&gt;&lt;item&gt;2801&lt;/item&gt;&lt;item&gt;2802&lt;/item&gt;&lt;item&gt;2803&lt;/item&gt;&lt;item&gt;2804&lt;/item&gt;&lt;item&gt;2805&lt;/item&gt;&lt;item&gt;2806&lt;/item&gt;&lt;item&gt;2807&lt;/item&gt;&lt;item&gt;2808&lt;/item&gt;&lt;item&gt;2809&lt;/item&gt;&lt;item&gt;2810&lt;/item&gt;&lt;item&gt;2811&lt;/item&gt;&lt;/record-ids&gt;&lt;/item&gt;&lt;/Libraries&gt;"/>
  </w:docVars>
  <w:rsids>
    <w:rsidRoot w:val="00BF41E2"/>
    <w:rsid w:val="00001015"/>
    <w:rsid w:val="00001E66"/>
    <w:rsid w:val="0001529B"/>
    <w:rsid w:val="000152CC"/>
    <w:rsid w:val="00023FBE"/>
    <w:rsid w:val="00025B9D"/>
    <w:rsid w:val="0003370B"/>
    <w:rsid w:val="00035F68"/>
    <w:rsid w:val="00040CBB"/>
    <w:rsid w:val="00042833"/>
    <w:rsid w:val="00042F2C"/>
    <w:rsid w:val="00046EA2"/>
    <w:rsid w:val="00052180"/>
    <w:rsid w:val="0005399F"/>
    <w:rsid w:val="0005727D"/>
    <w:rsid w:val="00061BE2"/>
    <w:rsid w:val="00062892"/>
    <w:rsid w:val="000641BF"/>
    <w:rsid w:val="000666CD"/>
    <w:rsid w:val="00067EFB"/>
    <w:rsid w:val="00071C95"/>
    <w:rsid w:val="00077758"/>
    <w:rsid w:val="00081596"/>
    <w:rsid w:val="00084B42"/>
    <w:rsid w:val="000858EE"/>
    <w:rsid w:val="00087A0F"/>
    <w:rsid w:val="00090CB0"/>
    <w:rsid w:val="0009110A"/>
    <w:rsid w:val="00094002"/>
    <w:rsid w:val="000947FB"/>
    <w:rsid w:val="000954DF"/>
    <w:rsid w:val="00097E3F"/>
    <w:rsid w:val="000A0FF7"/>
    <w:rsid w:val="000A26B9"/>
    <w:rsid w:val="000A6448"/>
    <w:rsid w:val="000B3CA8"/>
    <w:rsid w:val="000B4D32"/>
    <w:rsid w:val="000C4A53"/>
    <w:rsid w:val="000C4B0E"/>
    <w:rsid w:val="000C4D9F"/>
    <w:rsid w:val="000C696D"/>
    <w:rsid w:val="000E1817"/>
    <w:rsid w:val="000E2A78"/>
    <w:rsid w:val="000E7B61"/>
    <w:rsid w:val="000F0A25"/>
    <w:rsid w:val="000F1DF4"/>
    <w:rsid w:val="00100360"/>
    <w:rsid w:val="00106D0C"/>
    <w:rsid w:val="00107B89"/>
    <w:rsid w:val="00112551"/>
    <w:rsid w:val="00113DA7"/>
    <w:rsid w:val="001174B3"/>
    <w:rsid w:val="00122335"/>
    <w:rsid w:val="001234A4"/>
    <w:rsid w:val="00125C67"/>
    <w:rsid w:val="00125FC0"/>
    <w:rsid w:val="0013084C"/>
    <w:rsid w:val="0013329C"/>
    <w:rsid w:val="00137DCB"/>
    <w:rsid w:val="00142B99"/>
    <w:rsid w:val="001445A1"/>
    <w:rsid w:val="00146F19"/>
    <w:rsid w:val="001472B5"/>
    <w:rsid w:val="001527A8"/>
    <w:rsid w:val="001538AD"/>
    <w:rsid w:val="00160A3F"/>
    <w:rsid w:val="001656B5"/>
    <w:rsid w:val="00166668"/>
    <w:rsid w:val="00170F7B"/>
    <w:rsid w:val="00173086"/>
    <w:rsid w:val="001745D4"/>
    <w:rsid w:val="001764A2"/>
    <w:rsid w:val="001837CA"/>
    <w:rsid w:val="001845D2"/>
    <w:rsid w:val="00190758"/>
    <w:rsid w:val="001909A6"/>
    <w:rsid w:val="00190D7E"/>
    <w:rsid w:val="001930D9"/>
    <w:rsid w:val="00193C3D"/>
    <w:rsid w:val="00195F4D"/>
    <w:rsid w:val="001966A9"/>
    <w:rsid w:val="001972F8"/>
    <w:rsid w:val="001A431D"/>
    <w:rsid w:val="001A707B"/>
    <w:rsid w:val="001A7655"/>
    <w:rsid w:val="001B2C32"/>
    <w:rsid w:val="001B3D12"/>
    <w:rsid w:val="001B727C"/>
    <w:rsid w:val="001B7B58"/>
    <w:rsid w:val="001C231E"/>
    <w:rsid w:val="001C260E"/>
    <w:rsid w:val="001C630D"/>
    <w:rsid w:val="001C6843"/>
    <w:rsid w:val="001C7C34"/>
    <w:rsid w:val="001D1C2E"/>
    <w:rsid w:val="001E722B"/>
    <w:rsid w:val="001E776E"/>
    <w:rsid w:val="001F0848"/>
    <w:rsid w:val="001F61AD"/>
    <w:rsid w:val="001F6C55"/>
    <w:rsid w:val="001F70EC"/>
    <w:rsid w:val="002013D0"/>
    <w:rsid w:val="00205800"/>
    <w:rsid w:val="002067E5"/>
    <w:rsid w:val="00207E9A"/>
    <w:rsid w:val="00210E40"/>
    <w:rsid w:val="00213BCF"/>
    <w:rsid w:val="00214361"/>
    <w:rsid w:val="0021504C"/>
    <w:rsid w:val="002232A8"/>
    <w:rsid w:val="00233290"/>
    <w:rsid w:val="00233E8C"/>
    <w:rsid w:val="00234CB7"/>
    <w:rsid w:val="00234FA9"/>
    <w:rsid w:val="002360C8"/>
    <w:rsid w:val="002367D2"/>
    <w:rsid w:val="00244954"/>
    <w:rsid w:val="002449CF"/>
    <w:rsid w:val="0024529D"/>
    <w:rsid w:val="002461FA"/>
    <w:rsid w:val="00246A82"/>
    <w:rsid w:val="002516AA"/>
    <w:rsid w:val="00257D84"/>
    <w:rsid w:val="00260A1D"/>
    <w:rsid w:val="00264833"/>
    <w:rsid w:val="00266512"/>
    <w:rsid w:val="002700FC"/>
    <w:rsid w:val="00271E46"/>
    <w:rsid w:val="00273451"/>
    <w:rsid w:val="00275544"/>
    <w:rsid w:val="00275E56"/>
    <w:rsid w:val="00285211"/>
    <w:rsid w:val="00293CA3"/>
    <w:rsid w:val="00295014"/>
    <w:rsid w:val="002A1447"/>
    <w:rsid w:val="002A4ADE"/>
    <w:rsid w:val="002A7317"/>
    <w:rsid w:val="002A7C00"/>
    <w:rsid w:val="002A7D41"/>
    <w:rsid w:val="002B0C68"/>
    <w:rsid w:val="002B408A"/>
    <w:rsid w:val="002B6C5A"/>
    <w:rsid w:val="002C38FF"/>
    <w:rsid w:val="002C6327"/>
    <w:rsid w:val="002C75CB"/>
    <w:rsid w:val="002C7942"/>
    <w:rsid w:val="002C7AC2"/>
    <w:rsid w:val="002D1584"/>
    <w:rsid w:val="002D193A"/>
    <w:rsid w:val="002D2577"/>
    <w:rsid w:val="002D30EB"/>
    <w:rsid w:val="002D5E3A"/>
    <w:rsid w:val="002D5F8A"/>
    <w:rsid w:val="002E019B"/>
    <w:rsid w:val="002E13D6"/>
    <w:rsid w:val="002E6F9C"/>
    <w:rsid w:val="002F7CDE"/>
    <w:rsid w:val="00302349"/>
    <w:rsid w:val="0030551A"/>
    <w:rsid w:val="00307A28"/>
    <w:rsid w:val="00307FD0"/>
    <w:rsid w:val="00311670"/>
    <w:rsid w:val="00311A32"/>
    <w:rsid w:val="00312114"/>
    <w:rsid w:val="00312802"/>
    <w:rsid w:val="003144E1"/>
    <w:rsid w:val="00315DBC"/>
    <w:rsid w:val="003166A6"/>
    <w:rsid w:val="00327C8D"/>
    <w:rsid w:val="00331370"/>
    <w:rsid w:val="003337AE"/>
    <w:rsid w:val="00337394"/>
    <w:rsid w:val="00340F6B"/>
    <w:rsid w:val="003410DF"/>
    <w:rsid w:val="0034192F"/>
    <w:rsid w:val="00350296"/>
    <w:rsid w:val="003504B4"/>
    <w:rsid w:val="00355740"/>
    <w:rsid w:val="0035731D"/>
    <w:rsid w:val="003750B7"/>
    <w:rsid w:val="0037644D"/>
    <w:rsid w:val="00380DE0"/>
    <w:rsid w:val="00382B2C"/>
    <w:rsid w:val="00385556"/>
    <w:rsid w:val="00397D30"/>
    <w:rsid w:val="00397E70"/>
    <w:rsid w:val="003A58B2"/>
    <w:rsid w:val="003B7B77"/>
    <w:rsid w:val="003C03E7"/>
    <w:rsid w:val="003C1835"/>
    <w:rsid w:val="003C49D8"/>
    <w:rsid w:val="003C5879"/>
    <w:rsid w:val="003D1341"/>
    <w:rsid w:val="003D2EBA"/>
    <w:rsid w:val="003D4637"/>
    <w:rsid w:val="003E0FB5"/>
    <w:rsid w:val="003E165F"/>
    <w:rsid w:val="003E4490"/>
    <w:rsid w:val="003E512F"/>
    <w:rsid w:val="003F0FAB"/>
    <w:rsid w:val="003F2961"/>
    <w:rsid w:val="003F6B9E"/>
    <w:rsid w:val="003F6FBA"/>
    <w:rsid w:val="004023EE"/>
    <w:rsid w:val="00402F9D"/>
    <w:rsid w:val="004042BB"/>
    <w:rsid w:val="0040450D"/>
    <w:rsid w:val="00404BDA"/>
    <w:rsid w:val="00404C4F"/>
    <w:rsid w:val="00405D76"/>
    <w:rsid w:val="004064DB"/>
    <w:rsid w:val="00406BB9"/>
    <w:rsid w:val="00410A73"/>
    <w:rsid w:val="004123BD"/>
    <w:rsid w:val="00421293"/>
    <w:rsid w:val="00424B48"/>
    <w:rsid w:val="00425FB9"/>
    <w:rsid w:val="004269E9"/>
    <w:rsid w:val="004276BF"/>
    <w:rsid w:val="00430293"/>
    <w:rsid w:val="004313F7"/>
    <w:rsid w:val="00431B4A"/>
    <w:rsid w:val="00433A95"/>
    <w:rsid w:val="00436ABB"/>
    <w:rsid w:val="004407AB"/>
    <w:rsid w:val="00440F51"/>
    <w:rsid w:val="004415C7"/>
    <w:rsid w:val="004431D1"/>
    <w:rsid w:val="0044743E"/>
    <w:rsid w:val="00452CAF"/>
    <w:rsid w:val="0045393B"/>
    <w:rsid w:val="0046333C"/>
    <w:rsid w:val="00474B03"/>
    <w:rsid w:val="00475803"/>
    <w:rsid w:val="004805FC"/>
    <w:rsid w:val="0048458E"/>
    <w:rsid w:val="00484E9F"/>
    <w:rsid w:val="00487061"/>
    <w:rsid w:val="004922D6"/>
    <w:rsid w:val="004A0A31"/>
    <w:rsid w:val="004A39C5"/>
    <w:rsid w:val="004A3B8F"/>
    <w:rsid w:val="004A56F0"/>
    <w:rsid w:val="004B133B"/>
    <w:rsid w:val="004B2C64"/>
    <w:rsid w:val="004B3CDE"/>
    <w:rsid w:val="004B6B92"/>
    <w:rsid w:val="004C218A"/>
    <w:rsid w:val="004D1DE8"/>
    <w:rsid w:val="004D3BCE"/>
    <w:rsid w:val="004D447B"/>
    <w:rsid w:val="004D4651"/>
    <w:rsid w:val="004D6430"/>
    <w:rsid w:val="004D6C50"/>
    <w:rsid w:val="004E2201"/>
    <w:rsid w:val="004E325E"/>
    <w:rsid w:val="004E784E"/>
    <w:rsid w:val="004F201B"/>
    <w:rsid w:val="004F3FED"/>
    <w:rsid w:val="004F4A09"/>
    <w:rsid w:val="004F70AA"/>
    <w:rsid w:val="004F7618"/>
    <w:rsid w:val="00500C8A"/>
    <w:rsid w:val="00501452"/>
    <w:rsid w:val="005019CA"/>
    <w:rsid w:val="00502F33"/>
    <w:rsid w:val="005061CE"/>
    <w:rsid w:val="00511C89"/>
    <w:rsid w:val="005134F0"/>
    <w:rsid w:val="00514A15"/>
    <w:rsid w:val="00515C96"/>
    <w:rsid w:val="00521F8A"/>
    <w:rsid w:val="00524FBB"/>
    <w:rsid w:val="00531822"/>
    <w:rsid w:val="00532816"/>
    <w:rsid w:val="005330D6"/>
    <w:rsid w:val="0053453A"/>
    <w:rsid w:val="005402BA"/>
    <w:rsid w:val="00540533"/>
    <w:rsid w:val="00544072"/>
    <w:rsid w:val="005446CC"/>
    <w:rsid w:val="00545ECC"/>
    <w:rsid w:val="00552874"/>
    <w:rsid w:val="005548F7"/>
    <w:rsid w:val="0055561B"/>
    <w:rsid w:val="00556EAB"/>
    <w:rsid w:val="00557A34"/>
    <w:rsid w:val="00557FDB"/>
    <w:rsid w:val="00561A46"/>
    <w:rsid w:val="0057020C"/>
    <w:rsid w:val="00570238"/>
    <w:rsid w:val="0057072A"/>
    <w:rsid w:val="00570DBD"/>
    <w:rsid w:val="00574B8D"/>
    <w:rsid w:val="00574CA7"/>
    <w:rsid w:val="00577AB0"/>
    <w:rsid w:val="00580D80"/>
    <w:rsid w:val="00582903"/>
    <w:rsid w:val="005919B3"/>
    <w:rsid w:val="005923D7"/>
    <w:rsid w:val="00593C59"/>
    <w:rsid w:val="00594CD4"/>
    <w:rsid w:val="00595B77"/>
    <w:rsid w:val="0059623A"/>
    <w:rsid w:val="00596667"/>
    <w:rsid w:val="005A04DE"/>
    <w:rsid w:val="005A06DF"/>
    <w:rsid w:val="005A435C"/>
    <w:rsid w:val="005A7F98"/>
    <w:rsid w:val="005B1966"/>
    <w:rsid w:val="005B68E1"/>
    <w:rsid w:val="005C0AB1"/>
    <w:rsid w:val="005C2481"/>
    <w:rsid w:val="005D5B16"/>
    <w:rsid w:val="005D5FE5"/>
    <w:rsid w:val="005D78FB"/>
    <w:rsid w:val="005E0821"/>
    <w:rsid w:val="005E2512"/>
    <w:rsid w:val="005E3AE8"/>
    <w:rsid w:val="005E4275"/>
    <w:rsid w:val="005F042B"/>
    <w:rsid w:val="005F0F27"/>
    <w:rsid w:val="005F1E10"/>
    <w:rsid w:val="0060130C"/>
    <w:rsid w:val="00605644"/>
    <w:rsid w:val="00606BA1"/>
    <w:rsid w:val="006148F3"/>
    <w:rsid w:val="00622C36"/>
    <w:rsid w:val="00624065"/>
    <w:rsid w:val="00626B83"/>
    <w:rsid w:val="00630638"/>
    <w:rsid w:val="0063359E"/>
    <w:rsid w:val="006347FF"/>
    <w:rsid w:val="00637B14"/>
    <w:rsid w:val="00637DA6"/>
    <w:rsid w:val="006408FA"/>
    <w:rsid w:val="006426C3"/>
    <w:rsid w:val="00644B13"/>
    <w:rsid w:val="006461E1"/>
    <w:rsid w:val="00651E8F"/>
    <w:rsid w:val="006524AD"/>
    <w:rsid w:val="0065452C"/>
    <w:rsid w:val="00656875"/>
    <w:rsid w:val="00662B01"/>
    <w:rsid w:val="00663E0F"/>
    <w:rsid w:val="00665E43"/>
    <w:rsid w:val="00666D5E"/>
    <w:rsid w:val="0067209D"/>
    <w:rsid w:val="006723B7"/>
    <w:rsid w:val="006737CA"/>
    <w:rsid w:val="00674CFC"/>
    <w:rsid w:val="00685AFB"/>
    <w:rsid w:val="00691EB2"/>
    <w:rsid w:val="00692777"/>
    <w:rsid w:val="006A01EE"/>
    <w:rsid w:val="006A2975"/>
    <w:rsid w:val="006A3EED"/>
    <w:rsid w:val="006A44EA"/>
    <w:rsid w:val="006A6419"/>
    <w:rsid w:val="006B0DAC"/>
    <w:rsid w:val="006B392F"/>
    <w:rsid w:val="006B3B0D"/>
    <w:rsid w:val="006C0830"/>
    <w:rsid w:val="006C1AF5"/>
    <w:rsid w:val="006C1D2D"/>
    <w:rsid w:val="006C605E"/>
    <w:rsid w:val="006C7531"/>
    <w:rsid w:val="006D46EA"/>
    <w:rsid w:val="006D580B"/>
    <w:rsid w:val="006D5BF4"/>
    <w:rsid w:val="006E3A84"/>
    <w:rsid w:val="006E48C1"/>
    <w:rsid w:val="006E4B0E"/>
    <w:rsid w:val="006E615A"/>
    <w:rsid w:val="006E63DF"/>
    <w:rsid w:val="006E7855"/>
    <w:rsid w:val="006E7EE1"/>
    <w:rsid w:val="006F2F3F"/>
    <w:rsid w:val="00701A1C"/>
    <w:rsid w:val="00705FE7"/>
    <w:rsid w:val="00707845"/>
    <w:rsid w:val="00707A69"/>
    <w:rsid w:val="00710ED3"/>
    <w:rsid w:val="0071181D"/>
    <w:rsid w:val="00721FFE"/>
    <w:rsid w:val="007241A8"/>
    <w:rsid w:val="00731BBE"/>
    <w:rsid w:val="0074315C"/>
    <w:rsid w:val="007445A7"/>
    <w:rsid w:val="00746CE4"/>
    <w:rsid w:val="007506B4"/>
    <w:rsid w:val="00756B6A"/>
    <w:rsid w:val="00756F6C"/>
    <w:rsid w:val="0076189D"/>
    <w:rsid w:val="00761EE2"/>
    <w:rsid w:val="007628C0"/>
    <w:rsid w:val="007708C9"/>
    <w:rsid w:val="0077349C"/>
    <w:rsid w:val="00774D78"/>
    <w:rsid w:val="007800B0"/>
    <w:rsid w:val="007826CA"/>
    <w:rsid w:val="007902D7"/>
    <w:rsid w:val="007A0E04"/>
    <w:rsid w:val="007A4DF5"/>
    <w:rsid w:val="007A5539"/>
    <w:rsid w:val="007A5B69"/>
    <w:rsid w:val="007A607D"/>
    <w:rsid w:val="007B0A2E"/>
    <w:rsid w:val="007B1ECA"/>
    <w:rsid w:val="007B224A"/>
    <w:rsid w:val="007B4EDA"/>
    <w:rsid w:val="007C08CE"/>
    <w:rsid w:val="007C1DEA"/>
    <w:rsid w:val="007C6739"/>
    <w:rsid w:val="007C6CBF"/>
    <w:rsid w:val="007D09FB"/>
    <w:rsid w:val="007D3327"/>
    <w:rsid w:val="007D6D61"/>
    <w:rsid w:val="007E17E6"/>
    <w:rsid w:val="007E42B1"/>
    <w:rsid w:val="007E6D64"/>
    <w:rsid w:val="007E7FE5"/>
    <w:rsid w:val="007F03E0"/>
    <w:rsid w:val="007F10AB"/>
    <w:rsid w:val="007F1D9F"/>
    <w:rsid w:val="007F3E1A"/>
    <w:rsid w:val="007F67EB"/>
    <w:rsid w:val="00801210"/>
    <w:rsid w:val="00801443"/>
    <w:rsid w:val="00801AA8"/>
    <w:rsid w:val="008071BB"/>
    <w:rsid w:val="008130AC"/>
    <w:rsid w:val="00820E0F"/>
    <w:rsid w:val="00821D55"/>
    <w:rsid w:val="008220CB"/>
    <w:rsid w:val="00823EF1"/>
    <w:rsid w:val="00823F3E"/>
    <w:rsid w:val="008253AE"/>
    <w:rsid w:val="00827A51"/>
    <w:rsid w:val="00827D87"/>
    <w:rsid w:val="00830B2C"/>
    <w:rsid w:val="00833E71"/>
    <w:rsid w:val="008345A9"/>
    <w:rsid w:val="0083551C"/>
    <w:rsid w:val="00836886"/>
    <w:rsid w:val="008403CB"/>
    <w:rsid w:val="00844501"/>
    <w:rsid w:val="008454BF"/>
    <w:rsid w:val="00847529"/>
    <w:rsid w:val="00850709"/>
    <w:rsid w:val="0085335C"/>
    <w:rsid w:val="00853CB3"/>
    <w:rsid w:val="00853D49"/>
    <w:rsid w:val="00857EBE"/>
    <w:rsid w:val="00870922"/>
    <w:rsid w:val="00872135"/>
    <w:rsid w:val="008731AE"/>
    <w:rsid w:val="00877C9E"/>
    <w:rsid w:val="00877F03"/>
    <w:rsid w:val="008800B6"/>
    <w:rsid w:val="008808B3"/>
    <w:rsid w:val="00883D83"/>
    <w:rsid w:val="00886FF0"/>
    <w:rsid w:val="008908A3"/>
    <w:rsid w:val="008A373A"/>
    <w:rsid w:val="008B2106"/>
    <w:rsid w:val="008B50E1"/>
    <w:rsid w:val="008B57DA"/>
    <w:rsid w:val="008C0F31"/>
    <w:rsid w:val="008C3F65"/>
    <w:rsid w:val="008C4853"/>
    <w:rsid w:val="008C6F10"/>
    <w:rsid w:val="008C786F"/>
    <w:rsid w:val="008D1CC5"/>
    <w:rsid w:val="008D2AEA"/>
    <w:rsid w:val="008E05F3"/>
    <w:rsid w:val="008E603F"/>
    <w:rsid w:val="008E72EF"/>
    <w:rsid w:val="008F073E"/>
    <w:rsid w:val="008F1635"/>
    <w:rsid w:val="008F2091"/>
    <w:rsid w:val="008F6F7B"/>
    <w:rsid w:val="0090125D"/>
    <w:rsid w:val="009016A4"/>
    <w:rsid w:val="009016E5"/>
    <w:rsid w:val="00903888"/>
    <w:rsid w:val="009046AB"/>
    <w:rsid w:val="009047EB"/>
    <w:rsid w:val="00904A47"/>
    <w:rsid w:val="009148D1"/>
    <w:rsid w:val="00915369"/>
    <w:rsid w:val="009221E5"/>
    <w:rsid w:val="00923451"/>
    <w:rsid w:val="009249D6"/>
    <w:rsid w:val="00927C8F"/>
    <w:rsid w:val="00931BC0"/>
    <w:rsid w:val="00934CB0"/>
    <w:rsid w:val="00947717"/>
    <w:rsid w:val="0095791A"/>
    <w:rsid w:val="009632DE"/>
    <w:rsid w:val="00964D47"/>
    <w:rsid w:val="00966C7C"/>
    <w:rsid w:val="009748EE"/>
    <w:rsid w:val="00976DF0"/>
    <w:rsid w:val="009805B0"/>
    <w:rsid w:val="009864FA"/>
    <w:rsid w:val="00992123"/>
    <w:rsid w:val="00995B08"/>
    <w:rsid w:val="009971AA"/>
    <w:rsid w:val="00997A8B"/>
    <w:rsid w:val="009A3426"/>
    <w:rsid w:val="009A7A30"/>
    <w:rsid w:val="009B1E12"/>
    <w:rsid w:val="009B7BDB"/>
    <w:rsid w:val="009C1FE5"/>
    <w:rsid w:val="009C328E"/>
    <w:rsid w:val="009C4402"/>
    <w:rsid w:val="009C518B"/>
    <w:rsid w:val="009D0C7C"/>
    <w:rsid w:val="009D3569"/>
    <w:rsid w:val="009E0386"/>
    <w:rsid w:val="009E0CA1"/>
    <w:rsid w:val="009E296E"/>
    <w:rsid w:val="009E38D6"/>
    <w:rsid w:val="009E50FC"/>
    <w:rsid w:val="009E6B9D"/>
    <w:rsid w:val="009E7031"/>
    <w:rsid w:val="009F56F1"/>
    <w:rsid w:val="009F64E9"/>
    <w:rsid w:val="00A02754"/>
    <w:rsid w:val="00A036C6"/>
    <w:rsid w:val="00A041FE"/>
    <w:rsid w:val="00A04433"/>
    <w:rsid w:val="00A04452"/>
    <w:rsid w:val="00A130D9"/>
    <w:rsid w:val="00A130FB"/>
    <w:rsid w:val="00A2050A"/>
    <w:rsid w:val="00A21DE9"/>
    <w:rsid w:val="00A22A7F"/>
    <w:rsid w:val="00A24A26"/>
    <w:rsid w:val="00A24E17"/>
    <w:rsid w:val="00A25E67"/>
    <w:rsid w:val="00A26C60"/>
    <w:rsid w:val="00A3770B"/>
    <w:rsid w:val="00A409C5"/>
    <w:rsid w:val="00A43E08"/>
    <w:rsid w:val="00A4471D"/>
    <w:rsid w:val="00A4479B"/>
    <w:rsid w:val="00A54F85"/>
    <w:rsid w:val="00A55A8D"/>
    <w:rsid w:val="00A61EFA"/>
    <w:rsid w:val="00A64A85"/>
    <w:rsid w:val="00A664EE"/>
    <w:rsid w:val="00A66C1F"/>
    <w:rsid w:val="00A75553"/>
    <w:rsid w:val="00A82263"/>
    <w:rsid w:val="00A8622D"/>
    <w:rsid w:val="00A87649"/>
    <w:rsid w:val="00A90295"/>
    <w:rsid w:val="00A91386"/>
    <w:rsid w:val="00A91B9C"/>
    <w:rsid w:val="00AA0FB7"/>
    <w:rsid w:val="00AA394A"/>
    <w:rsid w:val="00AA3F30"/>
    <w:rsid w:val="00AA4229"/>
    <w:rsid w:val="00AB2B9A"/>
    <w:rsid w:val="00AB7085"/>
    <w:rsid w:val="00AC2977"/>
    <w:rsid w:val="00AC43C6"/>
    <w:rsid w:val="00AD6331"/>
    <w:rsid w:val="00AD7ABB"/>
    <w:rsid w:val="00AE02D9"/>
    <w:rsid w:val="00AE0E52"/>
    <w:rsid w:val="00AE2F8A"/>
    <w:rsid w:val="00AE334E"/>
    <w:rsid w:val="00AE728D"/>
    <w:rsid w:val="00AE7437"/>
    <w:rsid w:val="00AF4738"/>
    <w:rsid w:val="00B0262D"/>
    <w:rsid w:val="00B14531"/>
    <w:rsid w:val="00B1628A"/>
    <w:rsid w:val="00B178B2"/>
    <w:rsid w:val="00B21484"/>
    <w:rsid w:val="00B2500B"/>
    <w:rsid w:val="00B335E0"/>
    <w:rsid w:val="00B33FA6"/>
    <w:rsid w:val="00B36252"/>
    <w:rsid w:val="00B371CB"/>
    <w:rsid w:val="00B4108E"/>
    <w:rsid w:val="00B416B4"/>
    <w:rsid w:val="00B45D7D"/>
    <w:rsid w:val="00B479BE"/>
    <w:rsid w:val="00B55EAF"/>
    <w:rsid w:val="00B609E4"/>
    <w:rsid w:val="00B650B0"/>
    <w:rsid w:val="00B65144"/>
    <w:rsid w:val="00B65C21"/>
    <w:rsid w:val="00B74B65"/>
    <w:rsid w:val="00B86387"/>
    <w:rsid w:val="00B8699A"/>
    <w:rsid w:val="00B87F95"/>
    <w:rsid w:val="00B91E31"/>
    <w:rsid w:val="00B93763"/>
    <w:rsid w:val="00B977D4"/>
    <w:rsid w:val="00BA0CF4"/>
    <w:rsid w:val="00BA145C"/>
    <w:rsid w:val="00BA270A"/>
    <w:rsid w:val="00BA2F24"/>
    <w:rsid w:val="00BA3F55"/>
    <w:rsid w:val="00BA66C9"/>
    <w:rsid w:val="00BA7A9A"/>
    <w:rsid w:val="00BB4344"/>
    <w:rsid w:val="00BB4B61"/>
    <w:rsid w:val="00BB6805"/>
    <w:rsid w:val="00BC1223"/>
    <w:rsid w:val="00BC49F6"/>
    <w:rsid w:val="00BC4F4E"/>
    <w:rsid w:val="00BD1A61"/>
    <w:rsid w:val="00BD1CD3"/>
    <w:rsid w:val="00BD5128"/>
    <w:rsid w:val="00BE19EB"/>
    <w:rsid w:val="00BE1E14"/>
    <w:rsid w:val="00BE3580"/>
    <w:rsid w:val="00BE3E54"/>
    <w:rsid w:val="00BE5BD1"/>
    <w:rsid w:val="00BF41E2"/>
    <w:rsid w:val="00C00EF7"/>
    <w:rsid w:val="00C025C3"/>
    <w:rsid w:val="00C04AAA"/>
    <w:rsid w:val="00C053D0"/>
    <w:rsid w:val="00C074F4"/>
    <w:rsid w:val="00C127B5"/>
    <w:rsid w:val="00C14B27"/>
    <w:rsid w:val="00C20928"/>
    <w:rsid w:val="00C35683"/>
    <w:rsid w:val="00C40449"/>
    <w:rsid w:val="00C44A06"/>
    <w:rsid w:val="00C456CC"/>
    <w:rsid w:val="00C50BA4"/>
    <w:rsid w:val="00C516BD"/>
    <w:rsid w:val="00C538B9"/>
    <w:rsid w:val="00C541F5"/>
    <w:rsid w:val="00C5502A"/>
    <w:rsid w:val="00C56CF3"/>
    <w:rsid w:val="00C634DB"/>
    <w:rsid w:val="00C6478C"/>
    <w:rsid w:val="00C66C0A"/>
    <w:rsid w:val="00C67A93"/>
    <w:rsid w:val="00C7108C"/>
    <w:rsid w:val="00C74D01"/>
    <w:rsid w:val="00C76DA9"/>
    <w:rsid w:val="00C82E7A"/>
    <w:rsid w:val="00C84052"/>
    <w:rsid w:val="00C879FA"/>
    <w:rsid w:val="00C95809"/>
    <w:rsid w:val="00CA31B9"/>
    <w:rsid w:val="00CA47B9"/>
    <w:rsid w:val="00CA762A"/>
    <w:rsid w:val="00CB2611"/>
    <w:rsid w:val="00CB430E"/>
    <w:rsid w:val="00CB43B2"/>
    <w:rsid w:val="00CB4886"/>
    <w:rsid w:val="00CC03A1"/>
    <w:rsid w:val="00CC1E1C"/>
    <w:rsid w:val="00CD0044"/>
    <w:rsid w:val="00CD024B"/>
    <w:rsid w:val="00CD0E20"/>
    <w:rsid w:val="00CD2407"/>
    <w:rsid w:val="00CD6506"/>
    <w:rsid w:val="00CD6EAA"/>
    <w:rsid w:val="00CD7F5D"/>
    <w:rsid w:val="00CE5A0E"/>
    <w:rsid w:val="00CE6644"/>
    <w:rsid w:val="00CE67B1"/>
    <w:rsid w:val="00CF31C1"/>
    <w:rsid w:val="00CF434C"/>
    <w:rsid w:val="00D039CF"/>
    <w:rsid w:val="00D06D48"/>
    <w:rsid w:val="00D230D2"/>
    <w:rsid w:val="00D239EB"/>
    <w:rsid w:val="00D24745"/>
    <w:rsid w:val="00D41127"/>
    <w:rsid w:val="00D412B0"/>
    <w:rsid w:val="00D412F2"/>
    <w:rsid w:val="00D42938"/>
    <w:rsid w:val="00D45CCF"/>
    <w:rsid w:val="00D46E5B"/>
    <w:rsid w:val="00D50F5F"/>
    <w:rsid w:val="00D546EA"/>
    <w:rsid w:val="00D60CF2"/>
    <w:rsid w:val="00D73E7C"/>
    <w:rsid w:val="00D743DA"/>
    <w:rsid w:val="00D77BA4"/>
    <w:rsid w:val="00D81B54"/>
    <w:rsid w:val="00D83568"/>
    <w:rsid w:val="00D84801"/>
    <w:rsid w:val="00D84ED2"/>
    <w:rsid w:val="00D90AA7"/>
    <w:rsid w:val="00D920B5"/>
    <w:rsid w:val="00D921F3"/>
    <w:rsid w:val="00D9344A"/>
    <w:rsid w:val="00DA201B"/>
    <w:rsid w:val="00DA31B6"/>
    <w:rsid w:val="00DA767C"/>
    <w:rsid w:val="00DB0042"/>
    <w:rsid w:val="00DB4A9C"/>
    <w:rsid w:val="00DB5FD8"/>
    <w:rsid w:val="00DB60B2"/>
    <w:rsid w:val="00DB7C87"/>
    <w:rsid w:val="00DC0582"/>
    <w:rsid w:val="00DC06F2"/>
    <w:rsid w:val="00DC0753"/>
    <w:rsid w:val="00DC258C"/>
    <w:rsid w:val="00DC6657"/>
    <w:rsid w:val="00DC71DA"/>
    <w:rsid w:val="00DC78F1"/>
    <w:rsid w:val="00DD030A"/>
    <w:rsid w:val="00DD0C5F"/>
    <w:rsid w:val="00DD3FB3"/>
    <w:rsid w:val="00DD56AD"/>
    <w:rsid w:val="00DD69D3"/>
    <w:rsid w:val="00DD704B"/>
    <w:rsid w:val="00DD777E"/>
    <w:rsid w:val="00DE38AA"/>
    <w:rsid w:val="00DE5DA9"/>
    <w:rsid w:val="00DE61B7"/>
    <w:rsid w:val="00DF67FB"/>
    <w:rsid w:val="00DF6FAE"/>
    <w:rsid w:val="00DF7C6C"/>
    <w:rsid w:val="00E00631"/>
    <w:rsid w:val="00E05CC6"/>
    <w:rsid w:val="00E07873"/>
    <w:rsid w:val="00E10513"/>
    <w:rsid w:val="00E15DF3"/>
    <w:rsid w:val="00E1789A"/>
    <w:rsid w:val="00E24805"/>
    <w:rsid w:val="00E24878"/>
    <w:rsid w:val="00E24B3D"/>
    <w:rsid w:val="00E364A0"/>
    <w:rsid w:val="00E368A0"/>
    <w:rsid w:val="00E4004A"/>
    <w:rsid w:val="00E405B6"/>
    <w:rsid w:val="00E42566"/>
    <w:rsid w:val="00E54D5B"/>
    <w:rsid w:val="00E64F2F"/>
    <w:rsid w:val="00E71AA6"/>
    <w:rsid w:val="00E7259A"/>
    <w:rsid w:val="00E7373E"/>
    <w:rsid w:val="00E76FB2"/>
    <w:rsid w:val="00E779E0"/>
    <w:rsid w:val="00E83C6F"/>
    <w:rsid w:val="00E875D5"/>
    <w:rsid w:val="00E87A5A"/>
    <w:rsid w:val="00E9110F"/>
    <w:rsid w:val="00E92426"/>
    <w:rsid w:val="00E948AD"/>
    <w:rsid w:val="00EA32AE"/>
    <w:rsid w:val="00EA68CF"/>
    <w:rsid w:val="00EA72A4"/>
    <w:rsid w:val="00EB03D1"/>
    <w:rsid w:val="00EB049C"/>
    <w:rsid w:val="00EB3B93"/>
    <w:rsid w:val="00EC0A26"/>
    <w:rsid w:val="00EC23E1"/>
    <w:rsid w:val="00EC3416"/>
    <w:rsid w:val="00EC4BB4"/>
    <w:rsid w:val="00EC56B0"/>
    <w:rsid w:val="00ED1D08"/>
    <w:rsid w:val="00ED46AC"/>
    <w:rsid w:val="00ED4AB2"/>
    <w:rsid w:val="00ED5E5A"/>
    <w:rsid w:val="00ED6EBB"/>
    <w:rsid w:val="00EE10D0"/>
    <w:rsid w:val="00EE3E3A"/>
    <w:rsid w:val="00EE6A0A"/>
    <w:rsid w:val="00EF0D8C"/>
    <w:rsid w:val="00F00525"/>
    <w:rsid w:val="00F0585D"/>
    <w:rsid w:val="00F13808"/>
    <w:rsid w:val="00F22912"/>
    <w:rsid w:val="00F2770C"/>
    <w:rsid w:val="00F31826"/>
    <w:rsid w:val="00F32BC5"/>
    <w:rsid w:val="00F346B7"/>
    <w:rsid w:val="00F42ECF"/>
    <w:rsid w:val="00F45052"/>
    <w:rsid w:val="00F45579"/>
    <w:rsid w:val="00F510E9"/>
    <w:rsid w:val="00F51604"/>
    <w:rsid w:val="00F52386"/>
    <w:rsid w:val="00F549D2"/>
    <w:rsid w:val="00F63627"/>
    <w:rsid w:val="00F65DA5"/>
    <w:rsid w:val="00F66C2C"/>
    <w:rsid w:val="00F677BD"/>
    <w:rsid w:val="00F722EA"/>
    <w:rsid w:val="00F75F10"/>
    <w:rsid w:val="00F80FB4"/>
    <w:rsid w:val="00F862AD"/>
    <w:rsid w:val="00F97CFF"/>
    <w:rsid w:val="00FA434A"/>
    <w:rsid w:val="00FB103C"/>
    <w:rsid w:val="00FB38A4"/>
    <w:rsid w:val="00FB7053"/>
    <w:rsid w:val="00FB78A3"/>
    <w:rsid w:val="00FC1094"/>
    <w:rsid w:val="00FC428E"/>
    <w:rsid w:val="00FD217E"/>
    <w:rsid w:val="00FD3A0C"/>
    <w:rsid w:val="00FD3DE2"/>
    <w:rsid w:val="00FD633B"/>
    <w:rsid w:val="00FD7C60"/>
    <w:rsid w:val="00FE00F7"/>
    <w:rsid w:val="00FE1AD5"/>
    <w:rsid w:val="00FE3369"/>
    <w:rsid w:val="00FE5351"/>
    <w:rsid w:val="00FE6E9F"/>
    <w:rsid w:val="00FF12AC"/>
    <w:rsid w:val="00FF2F0E"/>
    <w:rsid w:val="00FF3E41"/>
    <w:rsid w:val="00FF4EF5"/>
    <w:rsid w:val="00FF696A"/>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BD52F"/>
  <w15:chartTrackingRefBased/>
  <w15:docId w15:val="{1A291EB3-D861-3741-A48D-CF01BCA1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6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C96"/>
    <w:pPr>
      <w:ind w:left="720"/>
      <w:contextualSpacing/>
    </w:pPr>
    <w:rPr>
      <w:rFonts w:asciiTheme="minorHAnsi" w:eastAsiaTheme="minorHAnsi" w:hAnsiTheme="minorHAnsi" w:cstheme="minorBidi"/>
      <w:kern w:val="2"/>
      <w14:ligatures w14:val="standardContextual"/>
    </w:rPr>
  </w:style>
  <w:style w:type="paragraph" w:customStyle="1" w:styleId="EndNoteBibliography">
    <w:name w:val="EndNote Bibliography"/>
    <w:basedOn w:val="Normal"/>
    <w:rsid w:val="001A707B"/>
    <w:pPr>
      <w:jc w:val="both"/>
    </w:pPr>
    <w:rPr>
      <w:rFonts w:ascii="Arial" w:eastAsia="SimSun" w:hAnsi="Arial" w:cs="Arial"/>
      <w:sz w:val="22"/>
    </w:rPr>
  </w:style>
  <w:style w:type="paragraph" w:styleId="Revision">
    <w:name w:val="Revision"/>
    <w:hidden/>
    <w:uiPriority w:val="99"/>
    <w:semiHidden/>
    <w:rsid w:val="00552874"/>
  </w:style>
  <w:style w:type="character" w:styleId="LineNumber">
    <w:name w:val="line number"/>
    <w:basedOn w:val="DefaultParagraphFont"/>
    <w:uiPriority w:val="99"/>
    <w:semiHidden/>
    <w:unhideWhenUsed/>
    <w:rsid w:val="00552874"/>
  </w:style>
  <w:style w:type="paragraph" w:styleId="NormalWeb">
    <w:name w:val="Normal (Web)"/>
    <w:basedOn w:val="Normal"/>
    <w:uiPriority w:val="99"/>
    <w:semiHidden/>
    <w:unhideWhenUsed/>
    <w:rsid w:val="008C4853"/>
    <w:pPr>
      <w:spacing w:before="100" w:beforeAutospacing="1" w:after="100" w:afterAutospacing="1"/>
    </w:pPr>
  </w:style>
  <w:style w:type="character" w:styleId="CommentReference">
    <w:name w:val="annotation reference"/>
    <w:basedOn w:val="DefaultParagraphFont"/>
    <w:uiPriority w:val="99"/>
    <w:semiHidden/>
    <w:unhideWhenUsed/>
    <w:rsid w:val="0034192F"/>
    <w:rPr>
      <w:sz w:val="16"/>
      <w:szCs w:val="16"/>
    </w:rPr>
  </w:style>
  <w:style w:type="paragraph" w:styleId="CommentText">
    <w:name w:val="annotation text"/>
    <w:basedOn w:val="Normal"/>
    <w:link w:val="CommentTextChar"/>
    <w:uiPriority w:val="99"/>
    <w:semiHidden/>
    <w:unhideWhenUsed/>
    <w:rsid w:val="0034192F"/>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34192F"/>
    <w:rPr>
      <w:sz w:val="20"/>
      <w:szCs w:val="20"/>
    </w:rPr>
  </w:style>
  <w:style w:type="paragraph" w:styleId="CommentSubject">
    <w:name w:val="annotation subject"/>
    <w:basedOn w:val="CommentText"/>
    <w:next w:val="CommentText"/>
    <w:link w:val="CommentSubjectChar"/>
    <w:uiPriority w:val="99"/>
    <w:semiHidden/>
    <w:unhideWhenUsed/>
    <w:rsid w:val="0034192F"/>
    <w:rPr>
      <w:b/>
      <w:bCs/>
    </w:rPr>
  </w:style>
  <w:style w:type="character" w:customStyle="1" w:styleId="CommentSubjectChar">
    <w:name w:val="Comment Subject Char"/>
    <w:basedOn w:val="CommentTextChar"/>
    <w:link w:val="CommentSubject"/>
    <w:uiPriority w:val="99"/>
    <w:semiHidden/>
    <w:rsid w:val="0034192F"/>
    <w:rPr>
      <w:b/>
      <w:bCs/>
      <w:sz w:val="20"/>
      <w:szCs w:val="20"/>
    </w:rPr>
  </w:style>
  <w:style w:type="character" w:styleId="Hyperlink">
    <w:name w:val="Hyperlink"/>
    <w:basedOn w:val="DefaultParagraphFont"/>
    <w:uiPriority w:val="99"/>
    <w:unhideWhenUsed/>
    <w:rsid w:val="006A2975"/>
    <w:rPr>
      <w:color w:val="0563C1" w:themeColor="hyperlink"/>
      <w:u w:val="single"/>
    </w:rPr>
  </w:style>
  <w:style w:type="paragraph" w:customStyle="1" w:styleId="Authors">
    <w:name w:val="Authors"/>
    <w:basedOn w:val="Normal"/>
    <w:rsid w:val="006A2975"/>
    <w:pPr>
      <w:spacing w:before="120" w:after="360"/>
      <w:jc w:val="center"/>
    </w:pPr>
  </w:style>
  <w:style w:type="paragraph" w:customStyle="1" w:styleId="Acknowledgement">
    <w:name w:val="Acknowledgement"/>
    <w:basedOn w:val="Normal"/>
    <w:rsid w:val="004407AB"/>
    <w:pPr>
      <w:spacing w:before="120"/>
      <w:ind w:left="720" w:hanging="720"/>
    </w:pPr>
  </w:style>
  <w:style w:type="character" w:styleId="UnresolvedMention">
    <w:name w:val="Unresolved Mention"/>
    <w:basedOn w:val="DefaultParagraphFont"/>
    <w:uiPriority w:val="99"/>
    <w:semiHidden/>
    <w:unhideWhenUsed/>
    <w:rsid w:val="00F32BC5"/>
    <w:rPr>
      <w:color w:val="605E5C"/>
      <w:shd w:val="clear" w:color="auto" w:fill="E1DFDD"/>
    </w:rPr>
  </w:style>
  <w:style w:type="paragraph" w:customStyle="1" w:styleId="EndNoteBibliographyTitle">
    <w:name w:val="EndNote Bibliography Title"/>
    <w:basedOn w:val="Normal"/>
    <w:link w:val="EndNoteBibliographyTitleChar"/>
    <w:rsid w:val="00F22912"/>
    <w:pPr>
      <w:jc w:val="center"/>
    </w:pPr>
    <w:rPr>
      <w:rFonts w:ascii="Arial" w:eastAsiaTheme="minorHAnsi" w:hAnsi="Arial" w:cs="Arial"/>
      <w:kern w:val="2"/>
      <w:sz w:val="22"/>
      <w14:ligatures w14:val="standardContextual"/>
    </w:rPr>
  </w:style>
  <w:style w:type="character" w:customStyle="1" w:styleId="EndNoteBibliographyTitleChar">
    <w:name w:val="EndNote Bibliography Title Char"/>
    <w:basedOn w:val="DefaultParagraphFont"/>
    <w:link w:val="EndNoteBibliographyTitle"/>
    <w:rsid w:val="00F22912"/>
    <w:rPr>
      <w:rFonts w:ascii="Arial" w:hAnsi="Arial" w:cs="Arial"/>
      <w:sz w:val="22"/>
    </w:rPr>
  </w:style>
  <w:style w:type="paragraph" w:styleId="Header">
    <w:name w:val="header"/>
    <w:basedOn w:val="Normal"/>
    <w:link w:val="HeaderChar"/>
    <w:uiPriority w:val="99"/>
    <w:unhideWhenUsed/>
    <w:rsid w:val="00146F19"/>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46F19"/>
  </w:style>
  <w:style w:type="paragraph" w:styleId="Footer">
    <w:name w:val="footer"/>
    <w:basedOn w:val="Normal"/>
    <w:link w:val="FooterChar"/>
    <w:uiPriority w:val="99"/>
    <w:unhideWhenUsed/>
    <w:rsid w:val="00146F19"/>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46F19"/>
  </w:style>
  <w:style w:type="character" w:styleId="PageNumber">
    <w:name w:val="page number"/>
    <w:basedOn w:val="DefaultParagraphFont"/>
    <w:uiPriority w:val="99"/>
    <w:semiHidden/>
    <w:unhideWhenUsed/>
    <w:rsid w:val="00A2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826347">
      <w:bodyDiv w:val="1"/>
      <w:marLeft w:val="0"/>
      <w:marRight w:val="0"/>
      <w:marTop w:val="0"/>
      <w:marBottom w:val="0"/>
      <w:divBdr>
        <w:top w:val="none" w:sz="0" w:space="0" w:color="auto"/>
        <w:left w:val="none" w:sz="0" w:space="0" w:color="auto"/>
        <w:bottom w:val="none" w:sz="0" w:space="0" w:color="auto"/>
        <w:right w:val="none" w:sz="0" w:space="0" w:color="auto"/>
      </w:divBdr>
    </w:div>
    <w:div w:id="550270263">
      <w:bodyDiv w:val="1"/>
      <w:marLeft w:val="0"/>
      <w:marRight w:val="0"/>
      <w:marTop w:val="0"/>
      <w:marBottom w:val="0"/>
      <w:divBdr>
        <w:top w:val="none" w:sz="0" w:space="0" w:color="auto"/>
        <w:left w:val="none" w:sz="0" w:space="0" w:color="auto"/>
        <w:bottom w:val="none" w:sz="0" w:space="0" w:color="auto"/>
        <w:right w:val="none" w:sz="0" w:space="0" w:color="auto"/>
      </w:divBdr>
    </w:div>
    <w:div w:id="843206524">
      <w:bodyDiv w:val="1"/>
      <w:marLeft w:val="0"/>
      <w:marRight w:val="0"/>
      <w:marTop w:val="0"/>
      <w:marBottom w:val="0"/>
      <w:divBdr>
        <w:top w:val="none" w:sz="0" w:space="0" w:color="auto"/>
        <w:left w:val="none" w:sz="0" w:space="0" w:color="auto"/>
        <w:bottom w:val="none" w:sz="0" w:space="0" w:color="auto"/>
        <w:right w:val="none" w:sz="0" w:space="0" w:color="auto"/>
      </w:divBdr>
    </w:div>
    <w:div w:id="929629273">
      <w:bodyDiv w:val="1"/>
      <w:marLeft w:val="0"/>
      <w:marRight w:val="0"/>
      <w:marTop w:val="0"/>
      <w:marBottom w:val="0"/>
      <w:divBdr>
        <w:top w:val="none" w:sz="0" w:space="0" w:color="auto"/>
        <w:left w:val="none" w:sz="0" w:space="0" w:color="auto"/>
        <w:bottom w:val="none" w:sz="0" w:space="0" w:color="auto"/>
        <w:right w:val="none" w:sz="0" w:space="0" w:color="auto"/>
      </w:divBdr>
    </w:div>
    <w:div w:id="1002124701">
      <w:bodyDiv w:val="1"/>
      <w:marLeft w:val="0"/>
      <w:marRight w:val="0"/>
      <w:marTop w:val="0"/>
      <w:marBottom w:val="0"/>
      <w:divBdr>
        <w:top w:val="none" w:sz="0" w:space="0" w:color="auto"/>
        <w:left w:val="none" w:sz="0" w:space="0" w:color="auto"/>
        <w:bottom w:val="none" w:sz="0" w:space="0" w:color="auto"/>
        <w:right w:val="none" w:sz="0" w:space="0" w:color="auto"/>
      </w:divBdr>
    </w:div>
    <w:div w:id="1271816941">
      <w:bodyDiv w:val="1"/>
      <w:marLeft w:val="0"/>
      <w:marRight w:val="0"/>
      <w:marTop w:val="0"/>
      <w:marBottom w:val="0"/>
      <w:divBdr>
        <w:top w:val="none" w:sz="0" w:space="0" w:color="auto"/>
        <w:left w:val="none" w:sz="0" w:space="0" w:color="auto"/>
        <w:bottom w:val="none" w:sz="0" w:space="0" w:color="auto"/>
        <w:right w:val="none" w:sz="0" w:space="0" w:color="auto"/>
      </w:divBdr>
    </w:div>
    <w:div w:id="1811289336">
      <w:bodyDiv w:val="1"/>
      <w:marLeft w:val="0"/>
      <w:marRight w:val="0"/>
      <w:marTop w:val="0"/>
      <w:marBottom w:val="0"/>
      <w:divBdr>
        <w:top w:val="none" w:sz="0" w:space="0" w:color="auto"/>
        <w:left w:val="none" w:sz="0" w:space="0" w:color="auto"/>
        <w:bottom w:val="none" w:sz="0" w:space="0" w:color="auto"/>
        <w:right w:val="none" w:sz="0" w:space="0" w:color="auto"/>
      </w:divBdr>
      <w:divsChild>
        <w:div w:id="179444260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53962720">
              <w:marLeft w:val="0"/>
              <w:marRight w:val="0"/>
              <w:marTop w:val="0"/>
              <w:marBottom w:val="0"/>
              <w:divBdr>
                <w:top w:val="none" w:sz="0" w:space="0" w:color="auto"/>
                <w:left w:val="none" w:sz="0" w:space="0" w:color="auto"/>
                <w:bottom w:val="none" w:sz="0" w:space="0" w:color="auto"/>
                <w:right w:val="none" w:sz="0" w:space="0" w:color="auto"/>
              </w:divBdr>
              <w:divsChild>
                <w:div w:id="93791490">
                  <w:marLeft w:val="0"/>
                  <w:marRight w:val="0"/>
                  <w:marTop w:val="0"/>
                  <w:marBottom w:val="0"/>
                  <w:divBdr>
                    <w:top w:val="none" w:sz="0" w:space="0" w:color="auto"/>
                    <w:left w:val="none" w:sz="0" w:space="0" w:color="auto"/>
                    <w:bottom w:val="none" w:sz="0" w:space="0" w:color="auto"/>
                    <w:right w:val="none" w:sz="0" w:space="0" w:color="auto"/>
                  </w:divBdr>
                  <w:divsChild>
                    <w:div w:id="1736471400">
                      <w:marLeft w:val="0"/>
                      <w:marRight w:val="0"/>
                      <w:marTop w:val="0"/>
                      <w:marBottom w:val="0"/>
                      <w:divBdr>
                        <w:top w:val="none" w:sz="0" w:space="0" w:color="auto"/>
                        <w:left w:val="none" w:sz="0" w:space="0" w:color="auto"/>
                        <w:bottom w:val="none" w:sz="0" w:space="0" w:color="auto"/>
                        <w:right w:val="none" w:sz="0" w:space="0" w:color="auto"/>
                      </w:divBdr>
                      <w:divsChild>
                        <w:div w:id="1939480331">
                          <w:marLeft w:val="0"/>
                          <w:marRight w:val="0"/>
                          <w:marTop w:val="0"/>
                          <w:marBottom w:val="0"/>
                          <w:divBdr>
                            <w:top w:val="none" w:sz="0" w:space="0" w:color="auto"/>
                            <w:left w:val="none" w:sz="0" w:space="0" w:color="auto"/>
                            <w:bottom w:val="none" w:sz="0" w:space="0" w:color="auto"/>
                            <w:right w:val="none" w:sz="0" w:space="0" w:color="auto"/>
                          </w:divBdr>
                          <w:divsChild>
                            <w:div w:id="1862628697">
                              <w:marLeft w:val="0"/>
                              <w:marRight w:val="0"/>
                              <w:marTop w:val="0"/>
                              <w:marBottom w:val="0"/>
                              <w:divBdr>
                                <w:top w:val="none" w:sz="0" w:space="0" w:color="auto"/>
                                <w:left w:val="none" w:sz="0" w:space="0" w:color="auto"/>
                                <w:bottom w:val="none" w:sz="0" w:space="0" w:color="auto"/>
                                <w:right w:val="none" w:sz="0" w:space="0" w:color="auto"/>
                              </w:divBdr>
                              <w:divsChild>
                                <w:div w:id="6665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27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ting1@mgh.harvard.edu" TargetMode="External"/><Relationship Id="rId13" Type="http://schemas.openxmlformats.org/officeDocument/2006/relationships/hyperlink" Target="mailto:dting1@mgh.harvard.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1A6B78-4403-BC48-8822-EC0626CF9F85}">
  <we:reference id="wa200002534" version="6.0.0.0" store="en-001" storeType="OMEX"/>
  <we:alternateReferences>
    <we:reference id="wa200002534" version="6.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5CA3-12ED-054B-8207-46F9248A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8850</Words>
  <Characters>50446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Coley, Avril K.,MD</dc:creator>
  <cp:keywords/>
  <dc:description/>
  <cp:lastModifiedBy>Nawrocki, Cole Charles (ccn7wn)</cp:lastModifiedBy>
  <cp:revision>140</cp:revision>
  <dcterms:created xsi:type="dcterms:W3CDTF">2025-05-22T22:41:00Z</dcterms:created>
  <dcterms:modified xsi:type="dcterms:W3CDTF">2025-05-24T18:33:00Z</dcterms:modified>
</cp:coreProperties>
</file>